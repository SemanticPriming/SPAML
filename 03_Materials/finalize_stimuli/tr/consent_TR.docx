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52180" w14:textId="77777777" w:rsidR="00A74E44" w:rsidRPr="009E5427" w:rsidRDefault="000E637A" w:rsidP="000E637A">
      <w:pPr>
        <w:jc w:val="center"/>
        <w:rPr>
          <w:b/>
        </w:rPr>
      </w:pPr>
      <w:r w:rsidRPr="009E5427">
        <w:rPr>
          <w:b/>
        </w:rPr>
        <w:t>ONAM FORMU</w:t>
      </w:r>
    </w:p>
    <w:p w14:paraId="62E32389" w14:textId="77777777" w:rsidR="000E637A" w:rsidRPr="009E5427" w:rsidRDefault="000E637A" w:rsidP="000E637A">
      <w:pPr>
        <w:jc w:val="center"/>
      </w:pPr>
      <w:r w:rsidRPr="009E5427">
        <w:t>Kelime işleme ve anlama süreçlerinin incelenmesi</w:t>
      </w:r>
    </w:p>
    <w:p w14:paraId="3ED71829" w14:textId="77777777" w:rsidR="000E637A" w:rsidRPr="009E5427" w:rsidRDefault="000E637A"/>
    <w:p w14:paraId="5CC6AB1E" w14:textId="77777777" w:rsidR="000E637A" w:rsidRPr="009E5427" w:rsidRDefault="000E637A">
      <w:r w:rsidRPr="009E5427">
        <w:t xml:space="preserve">Kelimeleri anlamlarıyla birlikte nasıl okuyup işlediğinizi inceleyen bir araştırmaya davetlisiniz. Bu formu okumanızı ve çalışmaya katılmayı kabul etmeden önce eğer varsa aklınıza gelebilecek tüm soruları bize sormanızı rica ediyoruz. </w:t>
      </w:r>
    </w:p>
    <w:p w14:paraId="4C9F9004" w14:textId="77777777" w:rsidR="000E637A" w:rsidRPr="009E5427" w:rsidRDefault="000E637A">
      <w:r w:rsidRPr="009E5427">
        <w:t xml:space="preserve">Bu çalışma, </w:t>
      </w:r>
      <w:proofErr w:type="spellStart"/>
      <w:r w:rsidRPr="009E5427">
        <w:t>Harrisburg</w:t>
      </w:r>
      <w:proofErr w:type="spellEnd"/>
      <w:r w:rsidRPr="009E5427">
        <w:t xml:space="preserve"> Bilim ve Teknoloji Üniversitesi'nde Bilişsel Analitik Profesörü Dr. Erin M. Buchanan liderliğinde yürütülmektedir.</w:t>
      </w:r>
    </w:p>
    <w:p w14:paraId="2064B56F" w14:textId="77777777" w:rsidR="000E637A" w:rsidRPr="009E5427" w:rsidRDefault="000E637A">
      <w:pPr>
        <w:rPr>
          <w:b/>
          <w:u w:val="single"/>
        </w:rPr>
      </w:pPr>
      <w:r w:rsidRPr="009E5427">
        <w:rPr>
          <w:b/>
          <w:u w:val="single"/>
        </w:rPr>
        <w:t>Çalışmanın arka planı:</w:t>
      </w:r>
    </w:p>
    <w:p w14:paraId="52911DD8" w14:textId="77777777" w:rsidR="000E637A" w:rsidRPr="009E5427" w:rsidRDefault="000E637A">
      <w:r w:rsidRPr="009E5427">
        <w:t>Bu çalışmada, kelime kavramları ile ilgili farklı soruları yanıtlamanız istenecektir. Örneğin, bir kelimenin özelliklerini tanımlamanız, bir kelimeye ne kadar aşina olduğunuzu değerlendirmeniz veya basitçe bir harf dizisinin gerçek bir kelime olup olmadığına karar vermeniz beklenmektedir.</w:t>
      </w:r>
    </w:p>
    <w:p w14:paraId="2432BBFD" w14:textId="77777777" w:rsidR="000E637A" w:rsidRPr="009E5427" w:rsidRDefault="000E637A">
      <w:pPr>
        <w:rPr>
          <w:b/>
          <w:u w:val="single"/>
        </w:rPr>
      </w:pPr>
      <w:r w:rsidRPr="009E5427">
        <w:rPr>
          <w:b/>
          <w:u w:val="single"/>
        </w:rPr>
        <w:t>İşlem:</w:t>
      </w:r>
    </w:p>
    <w:p w14:paraId="4962AE8E" w14:textId="77777777" w:rsidR="009E66D3" w:rsidRPr="009E5427" w:rsidRDefault="000E637A">
      <w:r w:rsidRPr="009E5427">
        <w:t xml:space="preserve">Bu çalışmaya klavyesi bulunan bir masaüstü veya dizüstü bilgisayardan tamamen çevrimiçi olarak katılacaksınız. Her bir katılımcı için rastgele seçilen deney bölümleri ile ilgili yönergeler/bilgilendirmeler verilecektir. Deneyi tamamladıktan sonra, araştırmanın konusu ve amacı hakkında daha fazla bilgi </w:t>
      </w:r>
      <w:r w:rsidR="002C3DE0" w:rsidRPr="009E5427">
        <w:t>alabilirsin</w:t>
      </w:r>
      <w:r w:rsidR="009E66D3" w:rsidRPr="009E5427">
        <w:t>iz.</w:t>
      </w:r>
      <w:r w:rsidRPr="009E5427">
        <w:t xml:space="preserve"> Tüm çalışmanın tamamlanması otuz dakikadan az </w:t>
      </w:r>
      <w:r w:rsidR="009E66D3" w:rsidRPr="009E5427">
        <w:t>sürecektir.</w:t>
      </w:r>
    </w:p>
    <w:p w14:paraId="69CF48A9" w14:textId="77777777" w:rsidR="009E66D3" w:rsidRPr="009E5427" w:rsidRDefault="009E66D3">
      <w:pPr>
        <w:rPr>
          <w:b/>
          <w:u w:val="single"/>
        </w:rPr>
      </w:pPr>
      <w:r w:rsidRPr="009E5427">
        <w:rPr>
          <w:b/>
          <w:u w:val="single"/>
        </w:rPr>
        <w:t>Araştırmanın riskleri ve faydaları:</w:t>
      </w:r>
    </w:p>
    <w:p w14:paraId="50237BBF" w14:textId="77777777" w:rsidR="009E66D3" w:rsidRPr="009E5427" w:rsidRDefault="009E66D3">
      <w:r w:rsidRPr="009E5427">
        <w:t>Çalışmada sizden kişisel bilgileriniz istenmeyecektir ve anonim olarak yanıt vermeniz beklenmektedir. Bu çalışma çevrimiçi bir oyuna benzemektedir ve sizden tamamlamanız beklenen görev bazen yorucu ve sıkıcı gelebilir. Bu çalışmaya katılmanızın size doğrudan bir faydası yoktur. Ancak, verdiğiniz yanıtlar dil ve bilişsel bellek süreçlerini anlamamıza katkıda bulunacaktır.</w:t>
      </w:r>
    </w:p>
    <w:p w14:paraId="7C4F2DFE" w14:textId="77777777" w:rsidR="009E66D3" w:rsidRPr="009E5427" w:rsidRDefault="009E66D3">
      <w:pPr>
        <w:rPr>
          <w:b/>
          <w:u w:val="single"/>
        </w:rPr>
      </w:pPr>
      <w:r w:rsidRPr="009E5427">
        <w:rPr>
          <w:b/>
          <w:u w:val="single"/>
        </w:rPr>
        <w:t xml:space="preserve">Ödül: </w:t>
      </w:r>
    </w:p>
    <w:p w14:paraId="04A460CA" w14:textId="77777777" w:rsidR="009E66D3" w:rsidRPr="009E5427" w:rsidRDefault="009E66D3">
      <w:r w:rsidRPr="009E5427">
        <w:t>Yerel araştırmacı, bu çalışmaya katılımınız karşılığında sizi ödüllendirebilir.</w:t>
      </w:r>
    </w:p>
    <w:p w14:paraId="3121CE12" w14:textId="77777777" w:rsidR="009E66D3" w:rsidRPr="009E5427" w:rsidRDefault="009E66D3">
      <w:pPr>
        <w:rPr>
          <w:b/>
          <w:u w:val="single"/>
        </w:rPr>
      </w:pPr>
      <w:r w:rsidRPr="009E5427">
        <w:rPr>
          <w:b/>
          <w:u w:val="single"/>
        </w:rPr>
        <w:t>Gizlilik ve veri paylaşımı:</w:t>
      </w:r>
    </w:p>
    <w:p w14:paraId="78EB5437" w14:textId="4F1664B3" w:rsidR="00F91767" w:rsidRPr="009E5427" w:rsidRDefault="007B14E4">
      <w:r w:rsidRPr="009E5427">
        <w:t>Sağladığınız tüm bilgilerin anonim olmasını sağlamak için</w:t>
      </w:r>
      <w:r w:rsidR="009D3FEA" w:rsidRPr="009E5427">
        <w:t xml:space="preserve"> gerekli</w:t>
      </w:r>
      <w:r w:rsidRPr="009E5427">
        <w:t xml:space="preserve"> önlemler alınm</w:t>
      </w:r>
      <w:r w:rsidR="009D3FEA" w:rsidRPr="009E5427">
        <w:t>aktadır. Bu projeden elde edilecek olan</w:t>
      </w:r>
      <w:r w:rsidRPr="009E5427">
        <w:t xml:space="preserve"> veriler, diğer araştırmacıların kullanması için herkese açık olarak yayınlanacaktır; an</w:t>
      </w:r>
      <w:r w:rsidR="009D3FEA" w:rsidRPr="009E5427">
        <w:t xml:space="preserve">cak, hiçbir veri doğrudan sizin kişisel bilgileriniz ile </w:t>
      </w:r>
      <w:r w:rsidR="00F91767" w:rsidRPr="009E5427">
        <w:t>ilişkilendirilmeyecektir.</w:t>
      </w:r>
      <w:r w:rsidRPr="009E5427">
        <w:t xml:space="preserve"> Adınız veya diğer tanımlayıcı bilgileriniz veri setine girilmeyecek ve sözlü veya yazılı raporlarda</w:t>
      </w:r>
      <w:r w:rsidR="00F91767" w:rsidRPr="009E5427">
        <w:t xml:space="preserve"> sizi çalışma ile ilişkilendirebilecek</w:t>
      </w:r>
      <w:r w:rsidRPr="009E5427">
        <w:t xml:space="preserve"> referans yapılmayacaktır. Herhangi bir yayında, bilgiler kimliğinizin tespit edile</w:t>
      </w:r>
      <w:r w:rsidR="00457E3D" w:rsidRPr="009E5427">
        <w:t>bileceği</w:t>
      </w:r>
      <w:r w:rsidRPr="009E5427">
        <w:t xml:space="preserve"> şekilde </w:t>
      </w:r>
      <w:r w:rsidR="00F91767" w:rsidRPr="009E5427">
        <w:t>bulundurul</w:t>
      </w:r>
      <w:r w:rsidR="00457E3D" w:rsidRPr="009E5427">
        <w:t>may</w:t>
      </w:r>
      <w:r w:rsidR="00F91767" w:rsidRPr="009E5427">
        <w:t>acaktır.</w:t>
      </w:r>
    </w:p>
    <w:p w14:paraId="770AAD5A" w14:textId="77777777" w:rsidR="00F91767" w:rsidRPr="009E5427" w:rsidRDefault="00F91767">
      <w:r w:rsidRPr="009E5427">
        <w:t xml:space="preserve">Verileriniz araştırma ekibi dışında paylaşılmadan önce, tanımlayıcı olabilecek tüm bilgiler kaldırılacaktır. Anonim veriler araştırma ekibi tarafından kullanılabilir veya gelecekte hem ilgili hem de ilgisiz araştırma amaçları için diğer araştırmacılarla paylaşılabilir. Anonim verileriniz, diğer araştırmacıların ve ilgili tarafların daha fazla analiz için verilere erişmesine izin veren Açık Bilim Çerçevesi - Open </w:t>
      </w:r>
      <w:proofErr w:type="spellStart"/>
      <w:r w:rsidRPr="009E5427">
        <w:t>Science</w:t>
      </w:r>
      <w:proofErr w:type="spellEnd"/>
      <w:r w:rsidRPr="009E5427">
        <w:t xml:space="preserve"> Framework (erişim için kayıt olmayı gerektiren ücretsiz veri havuzlarıdır) gibi çevrimiçi veri havuzlarında da kullanılabilir.</w:t>
      </w:r>
      <w:r w:rsidR="007B14E4" w:rsidRPr="009E5427">
        <w:t xml:space="preserve"> </w:t>
      </w:r>
    </w:p>
    <w:p w14:paraId="6FA93AC5" w14:textId="77777777" w:rsidR="00F91767" w:rsidRPr="009E5427" w:rsidRDefault="00F91767">
      <w:pPr>
        <w:rPr>
          <w:b/>
        </w:rPr>
      </w:pPr>
      <w:r w:rsidRPr="009E5427">
        <w:rPr>
          <w:b/>
        </w:rPr>
        <w:t xml:space="preserve">NOT: Lütfen verilerinizin anonim olmasının bu çalışmayı tamamladıktan sonra silinmesini isteyebileceğiniz anlamına </w:t>
      </w:r>
      <w:r w:rsidRPr="009E5427">
        <w:rPr>
          <w:b/>
          <w:u w:val="single"/>
        </w:rPr>
        <w:t>gelmediğini</w:t>
      </w:r>
      <w:r w:rsidRPr="009E5427">
        <w:rPr>
          <w:b/>
        </w:rPr>
        <w:t xml:space="preserve"> unutmayınız.</w:t>
      </w:r>
    </w:p>
    <w:p w14:paraId="4A40991E" w14:textId="77777777" w:rsidR="00F91767" w:rsidRPr="009E5427" w:rsidRDefault="00F91767">
      <w:pPr>
        <w:rPr>
          <w:b/>
        </w:rPr>
      </w:pPr>
    </w:p>
    <w:p w14:paraId="2B3EEFFD" w14:textId="77777777" w:rsidR="00F91767" w:rsidRPr="009E5427" w:rsidRDefault="00F91767" w:rsidP="00F91767">
      <w:pPr>
        <w:rPr>
          <w:b/>
          <w:u w:val="single"/>
        </w:rPr>
      </w:pPr>
      <w:r w:rsidRPr="009E5427">
        <w:rPr>
          <w:b/>
          <w:u w:val="single"/>
        </w:rPr>
        <w:t>Çalışmadaki Gönüllülük Esası:</w:t>
      </w:r>
    </w:p>
    <w:p w14:paraId="28897974" w14:textId="77777777" w:rsidR="00F91767" w:rsidRPr="009E5427" w:rsidRDefault="00F91767" w:rsidP="00F91767">
      <w:pPr>
        <w:rPr>
          <w:b/>
        </w:rPr>
      </w:pPr>
      <w:r w:rsidRPr="009E5427">
        <w:rPr>
          <w:b/>
        </w:rPr>
        <w:t>Bu çalışmada katılım gönüllü olmaya bağlıdır:</w:t>
      </w:r>
    </w:p>
    <w:p w14:paraId="3D0527FD" w14:textId="19364371" w:rsidR="00F91767" w:rsidRPr="009E5427" w:rsidRDefault="00F91767" w:rsidP="00F91767">
      <w:r w:rsidRPr="009E5427">
        <w:t xml:space="preserve">Katılma konusundaki kararınız, </w:t>
      </w:r>
      <w:proofErr w:type="spellStart"/>
      <w:r w:rsidRPr="009E5427">
        <w:t>Harrisburg</w:t>
      </w:r>
      <w:proofErr w:type="spellEnd"/>
      <w:r w:rsidRPr="009E5427">
        <w:t xml:space="preserve"> Bilim ve Teknoloji Üniversitesi veya yerel kurumunuz</w:t>
      </w:r>
      <w:r w:rsidR="00CC6A85" w:rsidRPr="009E5427">
        <w:t xml:space="preserve"> (kendi üniversiteniz)</w:t>
      </w:r>
      <w:r w:rsidRPr="009E5427">
        <w:t xml:space="preserve"> ile mevcut veya gelecekteki ilişkilerinizi etkilemeyecektir. Katılmaya karar verirseniz, herhangi bir soruyu yanıtlamamakta veya istediğiniz zaman </w:t>
      </w:r>
      <w:r w:rsidR="00CC6A85" w:rsidRPr="009E5427">
        <w:t xml:space="preserve">çalışmadan ayrılmakta </w:t>
      </w:r>
      <w:r w:rsidR="00EA176E" w:rsidRPr="009E5427">
        <w:t xml:space="preserve">serbestsiniz </w:t>
      </w:r>
      <w:r w:rsidR="00CC6A85" w:rsidRPr="009E5427">
        <w:t>ve bu durum kurumunuzla ilişkinizi etkilemeyecektir.</w:t>
      </w:r>
    </w:p>
    <w:p w14:paraId="09DBEE61" w14:textId="77777777" w:rsidR="00CC6A85" w:rsidRPr="009E5427" w:rsidRDefault="00CC6A85" w:rsidP="00F91767"/>
    <w:p w14:paraId="5554AE11" w14:textId="77777777" w:rsidR="00CC6A85" w:rsidRPr="009E5427" w:rsidRDefault="00CC6A85" w:rsidP="00CC6A85">
      <w:pPr>
        <w:rPr>
          <w:b/>
          <w:u w:val="single"/>
        </w:rPr>
      </w:pPr>
      <w:r w:rsidRPr="009E5427">
        <w:rPr>
          <w:b/>
          <w:u w:val="single"/>
        </w:rPr>
        <w:t>İletişim ve Sorular:</w:t>
      </w:r>
    </w:p>
    <w:p w14:paraId="2CA6B02C" w14:textId="31186E43" w:rsidR="00CC6A85" w:rsidRPr="009E5427" w:rsidRDefault="00CC6A85" w:rsidP="00CC6A85">
      <w:r w:rsidRPr="009E5427">
        <w:t>Bu çalışma</w:t>
      </w:r>
      <w:r w:rsidR="008B7697" w:rsidRPr="009E5427">
        <w:t>,</w:t>
      </w:r>
      <w:r w:rsidRPr="009E5427">
        <w:t xml:space="preserve"> </w:t>
      </w:r>
      <w:r w:rsidR="008B7697" w:rsidRPr="009E5427">
        <w:t xml:space="preserve">Dr. Erin M. Buchanan </w:t>
      </w:r>
      <w:r w:rsidR="008B7697" w:rsidRPr="009E5427">
        <w:t xml:space="preserve">ve </w:t>
      </w:r>
      <w:proofErr w:type="gramStart"/>
      <w:r w:rsidR="008B7697" w:rsidRPr="009E5427">
        <w:t>işbirliği</w:t>
      </w:r>
      <w:proofErr w:type="gramEnd"/>
      <w:r w:rsidR="008B7697" w:rsidRPr="009E5427">
        <w:t xml:space="preserve"> halinde olduğu </w:t>
      </w:r>
      <w:proofErr w:type="spellStart"/>
      <w:r w:rsidRPr="009E5427">
        <w:t>Psychological</w:t>
      </w:r>
      <w:proofErr w:type="spellEnd"/>
      <w:r w:rsidRPr="009E5427">
        <w:t xml:space="preserve"> </w:t>
      </w:r>
      <w:proofErr w:type="spellStart"/>
      <w:r w:rsidRPr="009E5427">
        <w:t>Science</w:t>
      </w:r>
      <w:proofErr w:type="spellEnd"/>
      <w:r w:rsidRPr="009E5427">
        <w:t xml:space="preserve"> Accelerator </w:t>
      </w:r>
      <w:r w:rsidR="008B7697" w:rsidRPr="009E5427">
        <w:t>tarafından yürütülmektedir</w:t>
      </w:r>
      <w:r w:rsidRPr="009E5427">
        <w:t>. Aklınıza takılan tüm soruları şu anda sorabilirsiniz. Daha sonra sorularınız olursa, ebuchanan@harrisburgu.edu adresinden Dr. Erin M. Buchanan ile iletişime geçmenizi öneririz.</w:t>
      </w:r>
    </w:p>
    <w:p w14:paraId="11C15457" w14:textId="77777777" w:rsidR="00CC6A85" w:rsidRPr="009E5427" w:rsidRDefault="00CC6A85" w:rsidP="00CC6A85"/>
    <w:p w14:paraId="40CD449A" w14:textId="77777777" w:rsidR="00CC6A85" w:rsidRPr="009E5427" w:rsidRDefault="00CC6A85" w:rsidP="00CC6A85">
      <w:pPr>
        <w:rPr>
          <w:b/>
          <w:u w:val="single"/>
        </w:rPr>
      </w:pPr>
      <w:r w:rsidRPr="009E5427">
        <w:rPr>
          <w:b/>
          <w:u w:val="single"/>
        </w:rPr>
        <w:t>Sorular ya da endişeler:</w:t>
      </w:r>
    </w:p>
    <w:p w14:paraId="1DCDAE3A" w14:textId="4DE78EAD" w:rsidR="00CC6A85" w:rsidRPr="009E5427" w:rsidRDefault="00CC6A85" w:rsidP="00CC6A85">
      <w:r w:rsidRPr="009E5427">
        <w:t xml:space="preserve">Bu çalışma </w:t>
      </w:r>
      <w:proofErr w:type="spellStart"/>
      <w:r w:rsidRPr="009E5427">
        <w:t>Harrisburg</w:t>
      </w:r>
      <w:proofErr w:type="spellEnd"/>
      <w:r w:rsidRPr="009E5427">
        <w:t xml:space="preserve"> Bilim ve Teknoloji Üniversitesi Kurumsal Etik İnceleme Kurulu (</w:t>
      </w:r>
      <w:r w:rsidR="009E5427" w:rsidRPr="009E5427">
        <w:t>EİK</w:t>
      </w:r>
      <w:r w:rsidRPr="009E5427">
        <w:t>) tarafından değerlendirilmiştir. IRB, bu çalışmanın, eyalet ve federal yasalarının ve Üniversite politikalarının gerektirdiği insan araştırma katılımcı koruma yükümlülüklerini yerine getirdiğine karar vermiştir.</w:t>
      </w:r>
    </w:p>
    <w:p w14:paraId="76A19838" w14:textId="77777777" w:rsidR="00CC6A85" w:rsidRPr="009E5427" w:rsidRDefault="00CC6A85" w:rsidP="00CC6A85">
      <w:r w:rsidRPr="009E5427">
        <w:t xml:space="preserve"> </w:t>
      </w:r>
    </w:p>
    <w:p w14:paraId="3059A28B" w14:textId="77777777" w:rsidR="00CC6A85" w:rsidRPr="009E5427" w:rsidRDefault="00CC6A85" w:rsidP="00CC6A85">
      <w:pPr>
        <w:rPr>
          <w:b/>
        </w:rPr>
      </w:pPr>
      <w:r w:rsidRPr="009E5427">
        <w:rPr>
          <w:b/>
        </w:rPr>
        <w:t xml:space="preserve">Bu bilgilerin bir kopyası </w:t>
      </w:r>
      <w:r w:rsidR="006365B0" w:rsidRPr="009E5427">
        <w:rPr>
          <w:b/>
        </w:rPr>
        <w:t>talep edilmesi halinde sunulmak üzere saklanacaktır.</w:t>
      </w:r>
    </w:p>
    <w:p w14:paraId="79BD6E42" w14:textId="77777777" w:rsidR="00CC6A85" w:rsidRPr="009E5427" w:rsidRDefault="00CC6A85" w:rsidP="00CC6A85"/>
    <w:p w14:paraId="733BC9EB" w14:textId="77777777" w:rsidR="00CC6A85" w:rsidRPr="009E5427" w:rsidRDefault="006365B0" w:rsidP="00CC6A85">
      <w:pPr>
        <w:rPr>
          <w:b/>
        </w:rPr>
      </w:pPr>
      <w:r w:rsidRPr="009E5427">
        <w:rPr>
          <w:b/>
        </w:rPr>
        <w:t>Ek materyaller:</w:t>
      </w:r>
    </w:p>
    <w:p w14:paraId="57BE2498" w14:textId="77777777" w:rsidR="009E66D3" w:rsidRDefault="00000000" w:rsidP="00CC6A85">
      <w:hyperlink r:id="rId4" w:history="1">
        <w:r w:rsidR="006365B0" w:rsidRPr="009E5427">
          <w:rPr>
            <w:rStyle w:val="Hyperlink"/>
          </w:rPr>
          <w:t>https://osf.io/gp8nv/</w:t>
        </w:r>
      </w:hyperlink>
    </w:p>
    <w:p w14:paraId="348ECE89" w14:textId="77777777" w:rsidR="006365B0" w:rsidRDefault="006365B0" w:rsidP="00CC6A85"/>
    <w:sectPr w:rsidR="006365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37A"/>
    <w:rsid w:val="000E637A"/>
    <w:rsid w:val="000E7964"/>
    <w:rsid w:val="001561A5"/>
    <w:rsid w:val="00256C03"/>
    <w:rsid w:val="00264DC8"/>
    <w:rsid w:val="002C3DE0"/>
    <w:rsid w:val="002E2A39"/>
    <w:rsid w:val="00457E3D"/>
    <w:rsid w:val="006365B0"/>
    <w:rsid w:val="0066604E"/>
    <w:rsid w:val="006F3357"/>
    <w:rsid w:val="007B14E4"/>
    <w:rsid w:val="008265F1"/>
    <w:rsid w:val="00842872"/>
    <w:rsid w:val="008B7697"/>
    <w:rsid w:val="008C164B"/>
    <w:rsid w:val="009D3FEA"/>
    <w:rsid w:val="009E5427"/>
    <w:rsid w:val="009E66D3"/>
    <w:rsid w:val="00CC6A85"/>
    <w:rsid w:val="00D50327"/>
    <w:rsid w:val="00EA176E"/>
    <w:rsid w:val="00F917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26B7A"/>
  <w15:chartTrackingRefBased/>
  <w15:docId w15:val="{ABD5F024-BFBB-44FF-B547-10B80A50F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65B0"/>
    <w:rPr>
      <w:color w:val="0563C1" w:themeColor="hyperlink"/>
      <w:u w:val="single"/>
    </w:rPr>
  </w:style>
  <w:style w:type="character" w:styleId="CommentReference">
    <w:name w:val="annotation reference"/>
    <w:basedOn w:val="DefaultParagraphFont"/>
    <w:uiPriority w:val="99"/>
    <w:semiHidden/>
    <w:unhideWhenUsed/>
    <w:rsid w:val="0066604E"/>
    <w:rPr>
      <w:sz w:val="16"/>
      <w:szCs w:val="16"/>
    </w:rPr>
  </w:style>
  <w:style w:type="paragraph" w:styleId="CommentText">
    <w:name w:val="annotation text"/>
    <w:basedOn w:val="Normal"/>
    <w:link w:val="CommentTextChar"/>
    <w:uiPriority w:val="99"/>
    <w:semiHidden/>
    <w:unhideWhenUsed/>
    <w:rsid w:val="0066604E"/>
    <w:pPr>
      <w:spacing w:line="240" w:lineRule="auto"/>
    </w:pPr>
    <w:rPr>
      <w:sz w:val="20"/>
      <w:szCs w:val="20"/>
    </w:rPr>
  </w:style>
  <w:style w:type="character" w:customStyle="1" w:styleId="CommentTextChar">
    <w:name w:val="Comment Text Char"/>
    <w:basedOn w:val="DefaultParagraphFont"/>
    <w:link w:val="CommentText"/>
    <w:uiPriority w:val="99"/>
    <w:semiHidden/>
    <w:rsid w:val="0066604E"/>
    <w:rPr>
      <w:sz w:val="20"/>
      <w:szCs w:val="20"/>
    </w:rPr>
  </w:style>
  <w:style w:type="paragraph" w:styleId="CommentSubject">
    <w:name w:val="annotation subject"/>
    <w:basedOn w:val="CommentText"/>
    <w:next w:val="CommentText"/>
    <w:link w:val="CommentSubjectChar"/>
    <w:uiPriority w:val="99"/>
    <w:semiHidden/>
    <w:unhideWhenUsed/>
    <w:rsid w:val="0066604E"/>
    <w:rPr>
      <w:b/>
      <w:bCs/>
    </w:rPr>
  </w:style>
  <w:style w:type="character" w:customStyle="1" w:styleId="CommentSubjectChar">
    <w:name w:val="Comment Subject Char"/>
    <w:basedOn w:val="CommentTextChar"/>
    <w:link w:val="CommentSubject"/>
    <w:uiPriority w:val="99"/>
    <w:semiHidden/>
    <w:rsid w:val="0066604E"/>
    <w:rPr>
      <w:b/>
      <w:bCs/>
      <w:sz w:val="20"/>
      <w:szCs w:val="20"/>
    </w:rPr>
  </w:style>
  <w:style w:type="paragraph" w:styleId="Revision">
    <w:name w:val="Revision"/>
    <w:hidden/>
    <w:uiPriority w:val="99"/>
    <w:semiHidden/>
    <w:rsid w:val="009E54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sf.io/gp8nv/"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616</Words>
  <Characters>3517</Characters>
  <Application>Microsoft Office Word</Application>
  <DocSecurity>0</DocSecurity>
  <Lines>29</Lines>
  <Paragraphs>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Aslan Karaaslan</dc:creator>
  <cp:keywords/>
  <dc:description/>
  <cp:lastModifiedBy>Erin M. Buchanan</cp:lastModifiedBy>
  <cp:revision>11</cp:revision>
  <dcterms:created xsi:type="dcterms:W3CDTF">2022-03-22T01:21:00Z</dcterms:created>
  <dcterms:modified xsi:type="dcterms:W3CDTF">2022-06-28T22:41:00Z</dcterms:modified>
</cp:coreProperties>
</file>