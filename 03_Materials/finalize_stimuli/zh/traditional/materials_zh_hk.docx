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5561" w14:textId="0D5179C1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                    </w:t>
      </w:r>
    </w:p>
    <w:p w14:paraId="745D5562" w14:textId="3FF29147" w:rsidR="00A03A54" w:rsidRDefault="002036FB">
      <w:pPr>
        <w:spacing w:line="360" w:lineRule="auto"/>
        <w:ind w:firstLine="480"/>
        <w:jc w:val="center"/>
        <w:rPr>
          <w:rFonts w:ascii="Times New Roman" w:eastAsia="Times New Roman" w:hAnsi="Times New Roman" w:cs="Times New Roman"/>
          <w:lang w:eastAsia="zh-TW"/>
        </w:rPr>
      </w:pPr>
      <w:bookmarkStart w:id="0" w:name="_heading=h.gjdgxs" w:colFirst="0" w:colLast="0"/>
      <w:bookmarkEnd w:id="0"/>
      <w:r>
        <w:rPr>
          <w:rFonts w:hint="eastAsia"/>
          <w:b/>
          <w:lang w:val="zh-Hant" w:eastAsia="zh-TW"/>
        </w:rPr>
        <w:t>P</w:t>
      </w:r>
      <w:r>
        <w:rPr>
          <w:b/>
          <w:lang w:val="zh-Hant" w:eastAsia="zh-TW"/>
        </w:rPr>
        <w:t>SA</w:t>
      </w:r>
      <w:r w:rsidR="009A46ED">
        <w:rPr>
          <w:b/>
          <w:lang w:val="zh-Hant" w:eastAsia="zh-TW"/>
        </w:rPr>
        <w:t>007</w:t>
      </w:r>
      <w:r w:rsidR="009A46ED">
        <w:rPr>
          <w:b/>
          <w:lang w:val="zh-Hant" w:eastAsia="zh-TW"/>
        </w:rPr>
        <w:t>（</w:t>
      </w:r>
      <w:r>
        <w:rPr>
          <w:rFonts w:hint="eastAsia"/>
          <w:b/>
          <w:lang w:val="zh-Hant" w:eastAsia="zh-TW"/>
        </w:rPr>
        <w:t>S</w:t>
      </w:r>
      <w:r>
        <w:rPr>
          <w:b/>
          <w:lang w:val="zh-Hant" w:eastAsia="zh-TW"/>
        </w:rPr>
        <w:t>PAM</w:t>
      </w:r>
      <w:r w:rsidR="009A46ED">
        <w:rPr>
          <w:b/>
          <w:lang w:val="zh-Hant" w:eastAsia="zh-TW"/>
        </w:rPr>
        <w:t>-L</w:t>
      </w:r>
      <w:r w:rsidR="009A46ED">
        <w:rPr>
          <w:b/>
          <w:lang w:val="zh-Hant" w:eastAsia="zh-TW"/>
        </w:rPr>
        <w:t>）</w:t>
      </w:r>
      <w:r w:rsidR="00875971" w:rsidRPr="00875971">
        <w:rPr>
          <w:rFonts w:hint="eastAsia"/>
          <w:b/>
          <w:lang w:val="zh-Hant" w:eastAsia="zh-TW"/>
        </w:rPr>
        <w:t>研究倫理</w:t>
      </w:r>
      <w:r w:rsidR="009A46ED">
        <w:rPr>
          <w:b/>
          <w:lang w:val="zh-Hant" w:eastAsia="zh-TW"/>
        </w:rPr>
        <w:t>資訊</w:t>
      </w:r>
      <w:r w:rsidR="00875971">
        <w:rPr>
          <w:rFonts w:hint="eastAsia"/>
          <w:b/>
          <w:lang w:val="zh-Hant" w:eastAsia="zh-TW"/>
        </w:rPr>
        <w:t>整合</w:t>
      </w:r>
    </w:p>
    <w:p w14:paraId="745D5563" w14:textId="45E4F933" w:rsidR="00A03A54" w:rsidRDefault="00875971" w:rsidP="00875971">
      <w:pPr>
        <w:pStyle w:val="Heading1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具體研究材料</w:t>
      </w:r>
    </w:p>
    <w:p w14:paraId="745D5564" w14:textId="2DC3A701" w:rsidR="00A03A54" w:rsidRDefault="00875971" w:rsidP="00875971">
      <w:pPr>
        <w:pStyle w:val="Heading2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人口統計學方面的調查</w:t>
      </w:r>
    </w:p>
    <w:p w14:paraId="745D5565" w14:textId="37F29CD2" w:rsidR="00A03A54" w:rsidRPr="00875971" w:rsidRDefault="009A46ED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del w:id="1" w:author="Grace Chan" w:date="2022-12-22T13:16:00Z">
        <w:r w:rsidRPr="00875971" w:rsidDel="00DF0DC1">
          <w:rPr>
            <w:lang w:val="zh-Hant" w:eastAsia="zh-TW"/>
          </w:rPr>
          <w:delText>您</w:delText>
        </w:r>
      </w:del>
      <w:ins w:id="2" w:author="Grace Chan" w:date="2022-12-22T13:16:00Z">
        <w:r w:rsidR="00DF0DC1">
          <w:rPr>
            <w:lang w:val="zh-Hant" w:eastAsia="zh-TW"/>
          </w:rPr>
          <w:t>你</w:t>
        </w:r>
      </w:ins>
      <w:r w:rsidRPr="00875971">
        <w:rPr>
          <w:lang w:val="zh-Hant" w:eastAsia="zh-TW"/>
        </w:rPr>
        <w:t>的母語</w:t>
      </w:r>
      <w:commentRangeStart w:id="3"/>
      <w:r w:rsidR="00875971" w:rsidRPr="00875971">
        <w:rPr>
          <w:rFonts w:hint="eastAsia"/>
          <w:lang w:val="zh-Hant" w:eastAsia="zh-TW"/>
        </w:rPr>
        <w:t>（或母語方言）</w:t>
      </w:r>
      <w:commentRangeEnd w:id="3"/>
      <w:r w:rsidR="00875971">
        <w:rPr>
          <w:rStyle w:val="CommentReference"/>
        </w:rPr>
        <w:commentReference w:id="3"/>
      </w:r>
      <w:r w:rsidRPr="00875971">
        <w:rPr>
          <w:lang w:val="zh-Hant" w:eastAsia="zh-TW"/>
        </w:rPr>
        <w:t>是什麼？</w:t>
      </w:r>
      <w:del w:id="4" w:author="Grace Chan" w:date="2022-12-08T14:12:00Z">
        <w:r w:rsidR="00875971" w:rsidRPr="00875971" w:rsidDel="00E2317C">
          <w:rPr>
            <w:rFonts w:ascii="Times New Roman" w:eastAsia="Times New Roman" w:hAnsi="Times New Roman" w:cs="Times New Roman"/>
            <w:lang w:eastAsia="zh-TW"/>
          </w:rPr>
          <w:delText xml:space="preserve"> </w:delText>
        </w:r>
      </w:del>
    </w:p>
    <w:p w14:paraId="745D5566" w14:textId="74C170F1" w:rsidR="00A03A54" w:rsidRPr="00875971" w:rsidRDefault="009A46ED" w:rsidP="00875971">
      <w:pPr>
        <w:pStyle w:val="ListParagraph"/>
        <w:spacing w:line="360" w:lineRule="auto"/>
        <w:ind w:left="840"/>
        <w:rPr>
          <w:rFonts w:ascii="Times New Roman" w:eastAsia="Times New Roman" w:hAnsi="Times New Roman" w:cs="Times New Roman"/>
          <w:lang w:eastAsia="zh-TW"/>
        </w:rPr>
      </w:pPr>
      <w:r w:rsidRPr="00875971">
        <w:rPr>
          <w:lang w:val="zh-Hant" w:eastAsia="zh-TW"/>
        </w:rPr>
        <w:t>（這道選擇題將確定整個實驗的語言環境，參</w:t>
      </w:r>
      <w:del w:id="5" w:author="Grace Chan" w:date="2022-12-06T17:51:00Z">
        <w:r w:rsidRPr="00875971" w:rsidDel="002036FB">
          <w:rPr>
            <w:rFonts w:hint="eastAsia"/>
            <w:lang w:val="zh-Hant" w:eastAsia="zh-TW"/>
          </w:rPr>
          <w:delText>與</w:delText>
        </w:r>
      </w:del>
      <w:ins w:id="6" w:author="Grace Chan" w:date="2022-12-06T17:51:00Z">
        <w:r w:rsidR="002036FB" w:rsidRPr="00875971">
          <w:rPr>
            <w:rFonts w:hint="eastAsia"/>
            <w:lang w:val="zh-Hant" w:eastAsia="zh-TW"/>
          </w:rPr>
          <w:t>加</w:t>
        </w:r>
      </w:ins>
      <w:r w:rsidRPr="00875971">
        <w:rPr>
          <w:lang w:val="zh-Hant" w:eastAsia="zh-TW"/>
        </w:rPr>
        <w:t>者將在母語環境中進行實驗）</w:t>
      </w:r>
    </w:p>
    <w:p w14:paraId="745D5567" w14:textId="7E813854" w:rsidR="00A03A54" w:rsidRPr="00875971" w:rsidRDefault="009A46ED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875971">
        <w:rPr>
          <w:lang w:val="zh-Hant" w:eastAsia="zh-TW"/>
        </w:rPr>
        <w:t>請向我們介紹一下</w:t>
      </w:r>
      <w:del w:id="7" w:author="Grace Chan" w:date="2022-12-22T13:16:00Z">
        <w:r w:rsidRPr="00875971" w:rsidDel="00DF0DC1">
          <w:rPr>
            <w:lang w:val="zh-Hant" w:eastAsia="zh-TW"/>
          </w:rPr>
          <w:delText>您</w:delText>
        </w:r>
      </w:del>
      <w:ins w:id="8" w:author="Grace Chan" w:date="2022-12-22T13:16:00Z">
        <w:r w:rsidR="00DF0DC1">
          <w:rPr>
            <w:lang w:val="zh-Hant" w:eastAsia="zh-TW"/>
          </w:rPr>
          <w:t>你</w:t>
        </w:r>
      </w:ins>
      <w:r w:rsidRPr="00875971">
        <w:rPr>
          <w:lang w:val="zh-Hant" w:eastAsia="zh-TW"/>
        </w:rPr>
        <w:t>自己。</w:t>
      </w:r>
    </w:p>
    <w:p w14:paraId="745D5568" w14:textId="3E5ADF22" w:rsidR="00A03A54" w:rsidRPr="00875971" w:rsidRDefault="009A46ED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875971">
        <w:rPr>
          <w:lang w:val="zh-Hant" w:eastAsia="zh-TW"/>
        </w:rPr>
        <w:t>請告訴我們</w:t>
      </w:r>
      <w:del w:id="9" w:author="Grace Chan" w:date="2022-12-22T13:16:00Z">
        <w:r w:rsidRPr="00875971" w:rsidDel="00DF0DC1">
          <w:rPr>
            <w:lang w:val="zh-Hant" w:eastAsia="zh-TW"/>
          </w:rPr>
          <w:delText>您</w:delText>
        </w:r>
      </w:del>
      <w:ins w:id="10" w:author="Grace Chan" w:date="2022-12-22T13:16:00Z">
        <w:r w:rsidR="00DF0DC1">
          <w:rPr>
            <w:lang w:val="zh-Hant" w:eastAsia="zh-TW"/>
          </w:rPr>
          <w:t>你</w:t>
        </w:r>
      </w:ins>
      <w:r w:rsidRPr="00875971">
        <w:rPr>
          <w:lang w:val="zh-Hant" w:eastAsia="zh-TW"/>
        </w:rPr>
        <w:t>的性別：男性</w:t>
      </w:r>
      <w:r w:rsidR="00875971">
        <w:rPr>
          <w:rFonts w:hint="eastAsia"/>
          <w:lang w:val="zh-Hant" w:eastAsia="zh-TW"/>
        </w:rPr>
        <w:t>／</w:t>
      </w:r>
      <w:r w:rsidRPr="00875971">
        <w:rPr>
          <w:lang w:val="zh-Hant" w:eastAsia="zh-TW"/>
        </w:rPr>
        <w:t>女性</w:t>
      </w:r>
      <w:r w:rsidR="00875971">
        <w:rPr>
          <w:rFonts w:hint="eastAsia"/>
          <w:lang w:val="zh-Hant" w:eastAsia="zh-TW"/>
        </w:rPr>
        <w:t>／</w:t>
      </w:r>
      <w:commentRangeStart w:id="11"/>
      <w:r w:rsidR="00875971">
        <w:rPr>
          <w:rFonts w:hint="eastAsia"/>
          <w:lang w:val="zh-Hant" w:eastAsia="zh-TW"/>
        </w:rPr>
        <w:t>其他或</w:t>
      </w:r>
      <w:commentRangeEnd w:id="11"/>
      <w:r w:rsidR="00875971">
        <w:rPr>
          <w:rStyle w:val="CommentReference"/>
        </w:rPr>
        <w:commentReference w:id="11"/>
      </w:r>
      <w:r w:rsidRPr="00875971">
        <w:rPr>
          <w:lang w:val="zh-Hant" w:eastAsia="zh-TW"/>
        </w:rPr>
        <w:t>不</w:t>
      </w:r>
      <w:del w:id="12" w:author="Grace Chan" w:date="2022-12-08T14:12:00Z">
        <w:r w:rsidRPr="00875971" w:rsidDel="00E2317C">
          <w:rPr>
            <w:lang w:val="zh-Hant" w:eastAsia="zh-TW"/>
          </w:rPr>
          <w:delText>方</w:delText>
        </w:r>
      </w:del>
      <w:r w:rsidRPr="00875971">
        <w:rPr>
          <w:lang w:val="zh-Hant" w:eastAsia="zh-TW"/>
        </w:rPr>
        <w:t>便透露</w:t>
      </w:r>
    </w:p>
    <w:p w14:paraId="745D5569" w14:textId="3F2EF57E" w:rsidR="00A03A54" w:rsidRPr="00875971" w:rsidRDefault="009A46ED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del w:id="13" w:author="Grace Chan" w:date="2022-12-22T13:16:00Z">
        <w:r w:rsidRPr="00875971" w:rsidDel="00DF0DC1">
          <w:rPr>
            <w:lang w:val="zh-Hant" w:eastAsia="zh-TW"/>
          </w:rPr>
          <w:delText>您</w:delText>
        </w:r>
      </w:del>
      <w:ins w:id="14" w:author="Grace Chan" w:date="2022-12-22T13:16:00Z">
        <w:r w:rsidR="00DF0DC1">
          <w:rPr>
            <w:lang w:val="zh-Hant" w:eastAsia="zh-TW"/>
          </w:rPr>
          <w:t>你</w:t>
        </w:r>
      </w:ins>
      <w:r w:rsidRPr="00875971">
        <w:rPr>
          <w:lang w:val="zh-Hant" w:eastAsia="zh-TW"/>
        </w:rPr>
        <w:t>是哪一年出生的？</w:t>
      </w:r>
      <w:del w:id="15" w:author="Grace Chan" w:date="2022-12-08T14:12:00Z">
        <w:r w:rsidRPr="00875971" w:rsidDel="00E2317C">
          <w:rPr>
            <w:lang w:val="zh-Hant" w:eastAsia="zh-TW"/>
          </w:rPr>
          <w:delText xml:space="preserve"> </w:delText>
        </w:r>
      </w:del>
      <w:r w:rsidRPr="00875971">
        <w:rPr>
          <w:lang w:val="zh-Hant" w:eastAsia="zh-TW"/>
        </w:rPr>
        <w:t>請輸入年份（四位數格式）：</w:t>
      </w:r>
    </w:p>
    <w:p w14:paraId="745D556A" w14:textId="078CA9F6" w:rsidR="00A03A54" w:rsidRPr="00875971" w:rsidRDefault="009A46ED" w:rsidP="00875971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lang w:eastAsia="zh-TW"/>
        </w:rPr>
      </w:pPr>
      <w:r w:rsidRPr="00875971">
        <w:rPr>
          <w:lang w:val="zh-Hant" w:eastAsia="zh-TW"/>
        </w:rPr>
        <w:t>請告訴我們</w:t>
      </w:r>
      <w:del w:id="16" w:author="Grace Chan" w:date="2022-12-22T13:16:00Z">
        <w:r w:rsidRPr="00875971" w:rsidDel="00DF0DC1">
          <w:rPr>
            <w:lang w:val="zh-Hant" w:eastAsia="zh-TW"/>
          </w:rPr>
          <w:delText>您</w:delText>
        </w:r>
      </w:del>
      <w:ins w:id="17" w:author="Grace Chan" w:date="2022-12-22T13:16:00Z">
        <w:r w:rsidR="00DF0DC1">
          <w:rPr>
            <w:lang w:val="zh-Hant" w:eastAsia="zh-TW"/>
          </w:rPr>
          <w:t>你</w:t>
        </w:r>
      </w:ins>
      <w:r w:rsidRPr="00875971">
        <w:rPr>
          <w:lang w:val="zh-Hant" w:eastAsia="zh-TW"/>
        </w:rPr>
        <w:t>的教育</w:t>
      </w:r>
      <w:ins w:id="18" w:author="Grace Chan" w:date="2022-12-06T17:52:00Z">
        <w:r w:rsidR="002036FB" w:rsidRPr="00875971">
          <w:rPr>
            <w:rFonts w:hint="eastAsia"/>
            <w:lang w:val="zh-Hant" w:eastAsia="zh-TW"/>
          </w:rPr>
          <w:t>程度</w:t>
        </w:r>
      </w:ins>
      <w:del w:id="19" w:author="Grace Chan" w:date="2022-12-06T17:51:00Z">
        <w:r w:rsidRPr="00875971" w:rsidDel="002036FB">
          <w:rPr>
            <w:lang w:val="zh-Hant" w:eastAsia="zh-TW"/>
          </w:rPr>
          <w:delText>水</w:delText>
        </w:r>
        <w:r w:rsidRPr="00875971" w:rsidDel="002036FB">
          <w:rPr>
            <w:rFonts w:hint="eastAsia"/>
            <w:lang w:val="zh-Hant" w:eastAsia="zh-TW"/>
          </w:rPr>
          <w:delText>準</w:delText>
        </w:r>
      </w:del>
      <w:r w:rsidRPr="00875971">
        <w:rPr>
          <w:lang w:val="zh-Hant" w:eastAsia="zh-TW"/>
        </w:rPr>
        <w:t>：</w:t>
      </w:r>
    </w:p>
    <w:p w14:paraId="745D556B" w14:textId="2C9DFFF3" w:rsidR="00A03A54" w:rsidRPr="00875971" w:rsidRDefault="009A46ED" w:rsidP="00875971">
      <w:pPr>
        <w:pStyle w:val="ListParagraph"/>
        <w:spacing w:line="360" w:lineRule="auto"/>
        <w:ind w:left="840"/>
        <w:rPr>
          <w:rFonts w:ascii="Times New Roman" w:eastAsia="Times New Roman" w:hAnsi="Times New Roman" w:cs="Times New Roman"/>
          <w:lang w:eastAsia="zh-TW"/>
        </w:rPr>
      </w:pPr>
      <w:del w:id="20" w:author="Grace Chan" w:date="2022-12-08T14:12:00Z">
        <w:r w:rsidRPr="00875971" w:rsidDel="002A3681">
          <w:rPr>
            <w:lang w:val="zh-Hant" w:eastAsia="zh-TW"/>
          </w:rPr>
          <w:delText>高中以下學歷</w:delText>
        </w:r>
      </w:del>
      <w:ins w:id="21" w:author="Grace Chan" w:date="2022-12-08T14:12:00Z">
        <w:r w:rsidR="002A3681">
          <w:rPr>
            <w:rFonts w:hint="eastAsia"/>
            <w:lang w:val="zh-Hant" w:eastAsia="zh-TW"/>
          </w:rPr>
          <w:t>初中或</w:t>
        </w:r>
        <w:r w:rsidR="002A3681" w:rsidRPr="00875971">
          <w:rPr>
            <w:lang w:val="zh-Hant" w:eastAsia="zh-TW"/>
          </w:rPr>
          <w:t>以下學歷</w:t>
        </w:r>
      </w:ins>
      <w:r w:rsidR="00875971">
        <w:rPr>
          <w:rFonts w:hint="eastAsia"/>
          <w:lang w:val="zh-Hant" w:eastAsia="zh-TW"/>
        </w:rPr>
        <w:t>／</w:t>
      </w:r>
      <w:r w:rsidRPr="00875971">
        <w:rPr>
          <w:lang w:val="zh-Hant" w:eastAsia="zh-TW"/>
        </w:rPr>
        <w:t>高中學歷</w:t>
      </w:r>
      <w:r w:rsidR="00875971">
        <w:rPr>
          <w:rFonts w:hint="eastAsia"/>
          <w:lang w:val="zh-Hant" w:eastAsia="zh-TW"/>
        </w:rPr>
        <w:t>／</w:t>
      </w:r>
      <w:r w:rsidRPr="00875971">
        <w:rPr>
          <w:lang w:val="zh-Hant" w:eastAsia="zh-TW"/>
        </w:rPr>
        <w:t>大專</w:t>
      </w:r>
      <w:commentRangeStart w:id="22"/>
      <w:r w:rsidR="00875971">
        <w:rPr>
          <w:rFonts w:hint="eastAsia"/>
          <w:lang w:val="zh-Hant" w:eastAsia="zh-TW"/>
        </w:rPr>
        <w:t>或大學</w:t>
      </w:r>
      <w:commentRangeEnd w:id="22"/>
      <w:r w:rsidR="00875971">
        <w:rPr>
          <w:rStyle w:val="CommentReference"/>
        </w:rPr>
        <w:commentReference w:id="22"/>
      </w:r>
      <w:r w:rsidRPr="00875971">
        <w:rPr>
          <w:lang w:val="zh-Hant" w:eastAsia="zh-TW"/>
        </w:rPr>
        <w:t>學歷</w:t>
      </w:r>
      <w:r w:rsidR="00875971">
        <w:rPr>
          <w:rFonts w:hint="eastAsia"/>
          <w:lang w:val="zh-Hant" w:eastAsia="zh-TW"/>
        </w:rPr>
        <w:t>／</w:t>
      </w:r>
      <w:r w:rsidRPr="00875971">
        <w:rPr>
          <w:lang w:val="zh-Hant" w:eastAsia="zh-TW"/>
        </w:rPr>
        <w:t>碩士學歷</w:t>
      </w:r>
      <w:r w:rsidR="00875971">
        <w:rPr>
          <w:rFonts w:hint="eastAsia"/>
          <w:lang w:val="zh-Hant" w:eastAsia="zh-TW"/>
        </w:rPr>
        <w:t>／</w:t>
      </w:r>
      <w:r w:rsidRPr="00875971">
        <w:rPr>
          <w:lang w:val="zh-Hant" w:eastAsia="zh-TW"/>
        </w:rPr>
        <w:t>博士學歷</w:t>
      </w:r>
      <w:r w:rsidR="00875971">
        <w:rPr>
          <w:lang w:val="zh-Hant" w:eastAsia="zh-TW"/>
        </w:rPr>
        <w:br/>
      </w:r>
      <w:r w:rsidRPr="00875971">
        <w:rPr>
          <w:lang w:val="zh-Hant" w:eastAsia="zh-TW"/>
        </w:rPr>
        <w:t>（請注意，</w:t>
      </w:r>
      <w:del w:id="23" w:author="Grace Chan" w:date="2022-12-06T17:53:00Z">
        <w:r w:rsidRPr="00875971" w:rsidDel="002036FB">
          <w:rPr>
            <w:lang w:val="zh-Hant" w:eastAsia="zh-TW"/>
          </w:rPr>
          <w:delText>這些選項將根據每種語言涉及</w:delText>
        </w:r>
        <w:r w:rsidR="002036FB" w:rsidRPr="00875971" w:rsidDel="002036FB">
          <w:rPr>
            <w:rFonts w:hint="eastAsia"/>
            <w:lang w:val="zh-Hant" w:eastAsia="zh-TW"/>
          </w:rPr>
          <w:delText>對象</w:delText>
        </w:r>
        <w:r w:rsidRPr="00875971" w:rsidDel="002036FB">
          <w:rPr>
            <w:lang w:val="zh-Hant" w:eastAsia="zh-TW"/>
          </w:rPr>
          <w:delText>國的學歷制度設計</w:delText>
        </w:r>
      </w:del>
      <w:ins w:id="24" w:author="Grace Chan" w:date="2022-12-06T17:53:00Z">
        <w:r w:rsidR="002036FB" w:rsidRPr="00875971">
          <w:rPr>
            <w:lang w:val="zh-Hant" w:eastAsia="zh-TW"/>
          </w:rPr>
          <w:t>這些選項將根據每種語言涉及</w:t>
        </w:r>
        <w:r w:rsidR="002036FB" w:rsidRPr="00875971">
          <w:rPr>
            <w:rFonts w:hint="eastAsia"/>
            <w:lang w:val="zh-Hant" w:eastAsia="zh-TW"/>
          </w:rPr>
          <w:t>對象</w:t>
        </w:r>
        <w:r w:rsidR="002036FB" w:rsidRPr="00875971">
          <w:rPr>
            <w:lang w:val="zh-Hant" w:eastAsia="zh-TW"/>
          </w:rPr>
          <w:t>國</w:t>
        </w:r>
        <w:r w:rsidR="002036FB" w:rsidRPr="00875971">
          <w:rPr>
            <w:rFonts w:hint="eastAsia"/>
            <w:lang w:val="zh-Hant" w:eastAsia="zh-TW"/>
          </w:rPr>
          <w:t>家</w:t>
        </w:r>
        <w:r w:rsidR="002036FB" w:rsidRPr="00875971">
          <w:rPr>
            <w:lang w:val="zh-Hant" w:eastAsia="zh-TW"/>
          </w:rPr>
          <w:t>的</w:t>
        </w:r>
        <w:r w:rsidR="002036FB" w:rsidRPr="00875971">
          <w:rPr>
            <w:rFonts w:hint="eastAsia"/>
            <w:lang w:val="zh-Hant" w:eastAsia="zh-TW"/>
          </w:rPr>
          <w:t>教育</w:t>
        </w:r>
        <w:r w:rsidR="002036FB" w:rsidRPr="00875971">
          <w:rPr>
            <w:lang w:val="zh-Hant" w:eastAsia="zh-TW"/>
          </w:rPr>
          <w:t>制度設計</w:t>
        </w:r>
      </w:ins>
      <w:r w:rsidRPr="00875971">
        <w:rPr>
          <w:lang w:val="zh-Hant" w:eastAsia="zh-TW"/>
        </w:rPr>
        <w:t>）</w:t>
      </w:r>
    </w:p>
    <w:p w14:paraId="745D556C" w14:textId="77777777" w:rsidR="00A03A54" w:rsidRDefault="00A03A54">
      <w:pPr>
        <w:spacing w:line="360" w:lineRule="auto"/>
        <w:rPr>
          <w:rFonts w:ascii="Times New Roman" w:eastAsia="Times New Roman" w:hAnsi="Times New Roman" w:cs="Times New Roman"/>
          <w:lang w:eastAsia="zh-TW"/>
        </w:rPr>
      </w:pPr>
    </w:p>
    <w:p w14:paraId="745D556D" w14:textId="2E93D4D6" w:rsidR="00A03A54" w:rsidRDefault="00875971" w:rsidP="00875971">
      <w:pPr>
        <w:pStyle w:val="Heading2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語義啟動任務</w:t>
      </w:r>
    </w:p>
    <w:p w14:paraId="745D556E" w14:textId="323A8E5F" w:rsidR="00A03A54" w:rsidRDefault="00875971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rFonts w:hint="eastAsia"/>
          <w:lang w:val="zh-Hant" w:eastAsia="zh-TW"/>
        </w:rPr>
        <w:t>本</w:t>
      </w:r>
      <w:r w:rsidR="009A46ED">
        <w:rPr>
          <w:lang w:val="zh-Hant" w:eastAsia="zh-TW"/>
        </w:rPr>
        <w:t>實驗關注人們</w:t>
      </w:r>
      <w:r w:rsidRPr="005968BA">
        <w:rPr>
          <w:rFonts w:hint="eastAsia"/>
          <w:lang w:val="zh-Hant" w:eastAsia="zh-TW"/>
          <w:rPrChange w:id="25" w:author="Grace Chan" w:date="2022-12-08T13:08:00Z">
            <w:rPr>
              <w:rFonts w:hint="eastAsia"/>
              <w:highlight w:val="yellow"/>
              <w:lang w:val="zh-Hant" w:eastAsia="zh-TW"/>
            </w:rPr>
          </w:rPrChange>
        </w:rPr>
        <w:t>處理</w:t>
      </w:r>
      <w:ins w:id="26" w:author="LAU, Chaak Ming [LML]" w:date="2022-12-07T12:09:00Z">
        <w:r w:rsidR="00B1174C" w:rsidRPr="005968BA">
          <w:rPr>
            <w:rFonts w:hint="eastAsia"/>
            <w:lang w:eastAsia="zh-TW"/>
          </w:rPr>
          <w:t>詞彙</w:t>
        </w:r>
      </w:ins>
      <w:del w:id="27" w:author="LAU, Chaak Ming [LML]" w:date="2022-12-07T12:09:00Z">
        <w:r w:rsidRPr="005968BA" w:rsidDel="00B1174C">
          <w:rPr>
            <w:rFonts w:hint="eastAsia"/>
            <w:lang w:val="zh-Hant" w:eastAsia="zh-TW"/>
            <w:rPrChange w:id="28" w:author="Grace Chan" w:date="2022-12-08T13:08:00Z">
              <w:rPr>
                <w:rFonts w:hint="eastAsia"/>
                <w:highlight w:val="yellow"/>
                <w:lang w:val="zh-Hant" w:eastAsia="zh-TW"/>
              </w:rPr>
            </w:rPrChange>
          </w:rPr>
          <w:delText>單詞</w:delText>
        </w:r>
      </w:del>
      <w:commentRangeStart w:id="29"/>
      <w:commentRangeEnd w:id="29"/>
      <w:r w:rsidRPr="005968BA">
        <w:rPr>
          <w:rStyle w:val="CommentReference"/>
        </w:rPr>
        <w:commentReference w:id="29"/>
      </w:r>
      <w:r>
        <w:rPr>
          <w:rFonts w:hint="eastAsia"/>
          <w:lang w:val="zh-Hant" w:eastAsia="zh-TW"/>
        </w:rPr>
        <w:t>的</w:t>
      </w:r>
      <w:r w:rsidR="009A46ED">
        <w:rPr>
          <w:lang w:val="zh-Hant" w:eastAsia="zh-TW"/>
        </w:rPr>
        <w:t>方式。</w:t>
      </w:r>
      <w:ins w:id="30" w:author="Grace Chan" w:date="2022-12-08T14:15:00Z">
        <w:r w:rsidR="00C16373">
          <w:rPr>
            <w:rFonts w:hint="eastAsia"/>
            <w:lang w:val="zh-Hant" w:eastAsia="zh-TW"/>
          </w:rPr>
          <w:t>在</w:t>
        </w:r>
      </w:ins>
      <w:r>
        <w:rPr>
          <w:rFonts w:hint="eastAsia"/>
          <w:lang w:val="zh-Hant" w:eastAsia="zh-TW"/>
        </w:rPr>
        <w:t>實驗</w:t>
      </w:r>
      <w:del w:id="31" w:author="Grace Chan" w:date="2022-12-08T14:15:00Z">
        <w:r w:rsidDel="00C16373">
          <w:rPr>
            <w:rFonts w:hint="eastAsia"/>
            <w:lang w:val="zh-Hant" w:eastAsia="zh-TW"/>
          </w:rPr>
          <w:delText>當</w:delText>
        </w:r>
      </w:del>
      <w:r>
        <w:rPr>
          <w:rFonts w:hint="eastAsia"/>
          <w:lang w:val="zh-Hant" w:eastAsia="zh-TW"/>
        </w:rPr>
        <w:t>中</w:t>
      </w:r>
      <w:ins w:id="32" w:author="Grace Chan" w:date="2022-12-08T14:15:00Z">
        <w:r w:rsidR="00C16373">
          <w:rPr>
            <w:rFonts w:hint="eastAsia"/>
            <w:lang w:val="zh-Hant" w:eastAsia="zh-TW"/>
          </w:rPr>
          <w:t>，</w:t>
        </w:r>
      </w:ins>
      <w:del w:id="33" w:author="Grace Chan" w:date="2022-12-22T13:16:00Z">
        <w:r w:rsidR="009A46ED" w:rsidDel="00DF0DC1">
          <w:rPr>
            <w:lang w:val="zh-Hant" w:eastAsia="zh-TW"/>
          </w:rPr>
          <w:delText>您</w:delText>
        </w:r>
      </w:del>
      <w:ins w:id="34" w:author="Grace Chan" w:date="2022-12-22T13:16:00Z">
        <w:r w:rsidR="00DF0DC1">
          <w:rPr>
            <w:lang w:val="zh-Hant" w:eastAsia="zh-TW"/>
          </w:rPr>
          <w:t>你</w:t>
        </w:r>
      </w:ins>
      <w:r>
        <w:rPr>
          <w:rFonts w:hint="eastAsia"/>
          <w:lang w:val="zh-Hant" w:eastAsia="zh-TW"/>
        </w:rPr>
        <w:t>需要</w:t>
      </w:r>
      <w:r w:rsidR="009A46ED">
        <w:rPr>
          <w:lang w:val="zh-Hant" w:eastAsia="zh-TW"/>
        </w:rPr>
        <w:t>閱讀</w:t>
      </w:r>
      <w:r w:rsidR="00B1174C">
        <w:rPr>
          <w:rFonts w:hint="eastAsia"/>
          <w:lang w:val="zh-Hant" w:eastAsia="zh-TW"/>
        </w:rPr>
        <w:t>文字</w:t>
      </w:r>
      <w:r w:rsidR="009A46ED">
        <w:rPr>
          <w:lang w:val="zh-Hant" w:eastAsia="zh-TW"/>
        </w:rPr>
        <w:t>並</w:t>
      </w:r>
      <w:r>
        <w:rPr>
          <w:rFonts w:hint="eastAsia"/>
          <w:lang w:val="zh-Hant" w:eastAsia="zh-TW"/>
        </w:rPr>
        <w:t>作出某些</w:t>
      </w:r>
      <w:r w:rsidR="009A46ED">
        <w:rPr>
          <w:lang w:val="zh-Hant" w:eastAsia="zh-TW"/>
        </w:rPr>
        <w:t>判斷。</w:t>
      </w:r>
      <w:del w:id="35" w:author="Grace Chan" w:date="2022-12-08T13:19:00Z">
        <w:r w:rsidR="009A46ED" w:rsidDel="008F6353">
          <w:rPr>
            <w:lang w:val="zh-Hant" w:eastAsia="zh-TW"/>
          </w:rPr>
          <w:delText xml:space="preserve"> </w:delText>
        </w:r>
      </w:del>
      <w:r w:rsidR="009A46ED">
        <w:rPr>
          <w:lang w:val="zh-Hant" w:eastAsia="zh-TW"/>
        </w:rPr>
        <w:t>文字將顯示在</w:t>
      </w:r>
      <w:ins w:id="36" w:author="Grace Chan" w:date="2022-12-06T18:47:00Z">
        <w:r w:rsidR="002036FB">
          <w:rPr>
            <w:lang w:val="zh-Hant" w:eastAsia="zh-TW"/>
          </w:rPr>
          <w:t>螢</w:t>
        </w:r>
      </w:ins>
      <w:del w:id="37" w:author="Grace Chan" w:date="2022-12-06T18:47:00Z">
        <w:r w:rsidR="009A46ED" w:rsidDel="002036FB">
          <w:rPr>
            <w:lang w:val="zh-Hant" w:eastAsia="zh-TW"/>
          </w:rPr>
          <w:delText>屏</w:delText>
        </w:r>
      </w:del>
      <w:r>
        <w:rPr>
          <w:lang w:val="zh-Hant" w:eastAsia="zh-TW"/>
        </w:rPr>
        <w:t>幕</w:t>
      </w:r>
      <w:r>
        <w:rPr>
          <w:rFonts w:hint="eastAsia"/>
          <w:lang w:val="zh-Hant" w:eastAsia="zh-TW"/>
        </w:rPr>
        <w:t>正</w:t>
      </w:r>
      <w:r>
        <w:rPr>
          <w:lang w:val="zh-Hant" w:eastAsia="zh-TW"/>
        </w:rPr>
        <w:t>中</w:t>
      </w:r>
      <w:r w:rsidR="00B1174C">
        <w:rPr>
          <w:rFonts w:hint="eastAsia"/>
          <w:lang w:val="zh-Hant" w:eastAsia="zh-TW"/>
        </w:rPr>
        <w:t>，</w:t>
      </w:r>
      <w:del w:id="38" w:author="Grace Chan" w:date="2022-12-08T13:09:00Z">
        <w:r w:rsidR="00B1174C" w:rsidDel="00167E98">
          <w:rPr>
            <w:rFonts w:hint="eastAsia"/>
            <w:lang w:val="zh-Hant" w:eastAsia="zh-TW"/>
          </w:rPr>
          <w:delText>而</w:delText>
        </w:r>
        <w:r w:rsidR="009A46ED" w:rsidDel="00167E98">
          <w:rPr>
            <w:lang w:val="zh-Hant" w:eastAsia="zh-TW"/>
          </w:rPr>
          <w:delText>您</w:delText>
        </w:r>
      </w:del>
      <w:ins w:id="39" w:author="Grace Chan" w:date="2022-12-22T13:16:00Z">
        <w:r w:rsidR="00DF0DC1">
          <w:rPr>
            <w:lang w:val="zh-Hant" w:eastAsia="zh-TW"/>
          </w:rPr>
          <w:t>你</w:t>
        </w:r>
      </w:ins>
      <w:del w:id="40" w:author="Grace Chan" w:date="2022-12-08T13:09:00Z">
        <w:r w:rsidDel="00167E98">
          <w:rPr>
            <w:rFonts w:hint="eastAsia"/>
            <w:lang w:val="zh-Hant" w:eastAsia="zh-TW"/>
          </w:rPr>
          <w:delText>須</w:delText>
        </w:r>
        <w:r w:rsidR="009A46ED" w:rsidDel="00167E98">
          <w:rPr>
            <w:lang w:val="zh-Hant" w:eastAsia="zh-TW"/>
          </w:rPr>
          <w:delText>自行判斷</w:delText>
        </w:r>
        <w:r w:rsidDel="00167E98">
          <w:rPr>
            <w:rFonts w:hint="eastAsia"/>
            <w:lang w:val="zh-Hant" w:eastAsia="zh-TW"/>
          </w:rPr>
          <w:delText>該</w:delText>
        </w:r>
        <w:r w:rsidR="00B1174C" w:rsidDel="00167E98">
          <w:rPr>
            <w:rFonts w:hint="eastAsia"/>
            <w:lang w:val="zh-Hant" w:eastAsia="zh-TW"/>
          </w:rPr>
          <w:delText>串文字</w:delText>
        </w:r>
        <w:r w:rsidDel="00167E98">
          <w:rPr>
            <w:rFonts w:hint="eastAsia"/>
            <w:lang w:val="zh-Hant" w:eastAsia="zh-TW"/>
          </w:rPr>
          <w:delText>是否真詞</w:delText>
        </w:r>
      </w:del>
      <w:ins w:id="41" w:author="Grace Chan" w:date="2022-12-08T14:15:00Z">
        <w:r w:rsidR="00514AB4">
          <w:rPr>
            <w:rFonts w:hint="eastAsia"/>
            <w:lang w:val="zh-Hant" w:eastAsia="zh-TW"/>
          </w:rPr>
          <w:t>請</w:t>
        </w:r>
      </w:ins>
      <w:ins w:id="42" w:author="Grace Chan" w:date="2022-12-08T13:09:00Z">
        <w:r w:rsidR="00167E98">
          <w:rPr>
            <w:lang w:val="zh-Hant" w:eastAsia="zh-TW"/>
          </w:rPr>
          <w:t>自行判斷</w:t>
        </w:r>
        <w:r w:rsidR="00167E98">
          <w:rPr>
            <w:rFonts w:hint="eastAsia"/>
            <w:lang w:val="zh-Hant" w:eastAsia="zh-TW"/>
          </w:rPr>
          <w:t>該組文字是否真詞</w:t>
        </w:r>
      </w:ins>
      <w:r w:rsidR="009A46ED">
        <w:rPr>
          <w:lang w:val="zh-Hant" w:eastAsia="zh-TW"/>
        </w:rPr>
        <w:t>。</w:t>
      </w:r>
    </w:p>
    <w:p w14:paraId="745D5571" w14:textId="57F0E76E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如果</w:t>
      </w:r>
      <w:del w:id="43" w:author="Grace Chan" w:date="2022-12-22T13:16:00Z">
        <w:r w:rsidDel="00DF0DC1">
          <w:rPr>
            <w:lang w:val="zh-Hant" w:eastAsia="zh-TW"/>
          </w:rPr>
          <w:delText>您</w:delText>
        </w:r>
      </w:del>
      <w:ins w:id="44" w:author="Grace Chan" w:date="2022-12-22T13:16:00Z">
        <w:r w:rsidR="00DF0DC1">
          <w:rPr>
            <w:lang w:val="zh-Hant" w:eastAsia="zh-TW"/>
          </w:rPr>
          <w:t>你</w:t>
        </w:r>
      </w:ins>
      <w:r w:rsidR="00B1174C" w:rsidRPr="00B1174C">
        <w:rPr>
          <w:b/>
          <w:lang w:val="zh-Hant" w:eastAsia="zh-TW"/>
        </w:rPr>
        <w:t>判</w:t>
      </w:r>
      <w:ins w:id="45" w:author="Grace Chan" w:date="2022-12-06T18:50:00Z">
        <w:r w:rsidR="00B1174C" w:rsidRPr="00B1174C">
          <w:rPr>
            <w:rFonts w:asciiTheme="minorEastAsia" w:hAnsiTheme="minorEastAsia" w:hint="eastAsia"/>
            <w:b/>
            <w:lang w:val="zh-Hant" w:eastAsia="zh-TW"/>
          </w:rPr>
          <w:t>斷</w:t>
        </w:r>
      </w:ins>
      <w:r>
        <w:rPr>
          <w:lang w:val="zh-Hant" w:eastAsia="zh-TW"/>
        </w:rPr>
        <w:t>螢幕上的</w:t>
      </w:r>
      <w:del w:id="46" w:author="LAU, Chaak Ming [LML]" w:date="2022-12-07T12:10:00Z">
        <w:r w:rsidR="00875971" w:rsidDel="00B1174C">
          <w:rPr>
            <w:rFonts w:hint="eastAsia"/>
            <w:lang w:val="zh-Hant" w:eastAsia="zh-TW"/>
          </w:rPr>
          <w:delText>單詞</w:delText>
        </w:r>
      </w:del>
      <w:ins w:id="47" w:author="LAU, Chaak Ming [LML]" w:date="2022-12-07T12:10:00Z">
        <w:r w:rsidR="00B1174C">
          <w:rPr>
            <w:rFonts w:hint="eastAsia"/>
            <w:lang w:val="zh-Hant" w:eastAsia="zh-TW"/>
          </w:rPr>
          <w:t>文字</w:t>
        </w:r>
      </w:ins>
      <w:r w:rsidR="00B1174C">
        <w:rPr>
          <w:lang w:val="zh-Hant" w:eastAsia="zh-TW"/>
        </w:rPr>
        <w:t>是一個</w:t>
      </w:r>
      <w:r w:rsidR="00B1174C" w:rsidRPr="00B1174C">
        <w:rPr>
          <w:u w:val="single"/>
          <w:lang w:val="zh-Hant" w:eastAsia="zh-TW"/>
        </w:rPr>
        <w:t>真</w:t>
      </w:r>
      <w:r w:rsidR="00B1174C" w:rsidRPr="00B1174C">
        <w:rPr>
          <w:rFonts w:hint="eastAsia"/>
          <w:u w:val="single"/>
          <w:lang w:val="zh-Hant" w:eastAsia="zh-TW"/>
        </w:rPr>
        <w:t>正存在</w:t>
      </w:r>
      <w:r w:rsidRPr="00B1174C">
        <w:rPr>
          <w:u w:val="single"/>
          <w:lang w:val="zh-Hant" w:eastAsia="zh-TW"/>
        </w:rPr>
        <w:t>的</w:t>
      </w:r>
      <w:ins w:id="48" w:author="LAU, Chaak Ming [LML]" w:date="2022-12-07T12:09:00Z">
        <w:r w:rsidR="00B1174C" w:rsidRPr="00B1174C">
          <w:rPr>
            <w:rFonts w:hint="eastAsia"/>
            <w:u w:val="single"/>
            <w:lang w:eastAsia="zh-TW"/>
            <w:rPrChange w:id="49" w:author="LAU, Chaak Ming [LML]" w:date="2022-12-07T12:09:00Z">
              <w:rPr>
                <w:rFonts w:hint="eastAsia"/>
                <w:lang w:eastAsia="zh-TW"/>
              </w:rPr>
            </w:rPrChange>
          </w:rPr>
          <w:t>詞彙</w:t>
        </w:r>
      </w:ins>
      <w:del w:id="50" w:author="LAU, Chaak Ming [LML]" w:date="2022-12-07T12:09:00Z">
        <w:r w:rsidR="00B1174C" w:rsidRPr="00B1174C" w:rsidDel="00B1174C">
          <w:rPr>
            <w:rFonts w:ascii="PMingLiU" w:eastAsia="PMingLiU" w:hAnsi="PMingLiU" w:cs="PMingLiU" w:hint="eastAsia"/>
            <w:u w:val="single"/>
            <w:lang w:val="zh-Hant" w:eastAsia="zh-TW"/>
          </w:rPr>
          <w:delText>單</w:delText>
        </w:r>
        <w:r w:rsidRPr="00B1174C" w:rsidDel="00B1174C">
          <w:rPr>
            <w:u w:val="single"/>
            <w:lang w:val="zh-Hant" w:eastAsia="zh-TW"/>
          </w:rPr>
          <w:delText>詞</w:delText>
        </w:r>
      </w:del>
      <w:r>
        <w:rPr>
          <w:lang w:val="zh-Hant" w:eastAsia="zh-TW"/>
        </w:rPr>
        <w:t>，</w:t>
      </w:r>
      <w:del w:id="51" w:author="Grace Chan" w:date="2022-12-06T18:47:00Z">
        <w:r w:rsidDel="002036FB">
          <w:rPr>
            <w:rFonts w:hint="eastAsia"/>
            <w:lang w:val="zh-Hant" w:eastAsia="zh-TW"/>
          </w:rPr>
          <w:delText>比</w:delText>
        </w:r>
      </w:del>
      <w:ins w:id="52" w:author="Grace Chan" w:date="2022-12-06T18:47:00Z">
        <w:r w:rsidR="002036FB">
          <w:rPr>
            <w:rFonts w:hint="eastAsia"/>
            <w:lang w:val="zh-Hant" w:eastAsia="zh-TW"/>
          </w:rPr>
          <w:t>例</w:t>
        </w:r>
      </w:ins>
      <w:r>
        <w:rPr>
          <w:lang w:val="zh-Hant" w:eastAsia="zh-TW"/>
        </w:rPr>
        <w:t>如</w:t>
      </w:r>
      <w:r w:rsidR="00B1174C">
        <w:rPr>
          <w:rFonts w:hint="eastAsia"/>
          <w:lang w:val="zh-Hant" w:eastAsia="zh-TW"/>
        </w:rPr>
        <w:t>「</w:t>
      </w:r>
      <w:ins w:id="53" w:author="Sau-Chin Chen" w:date="2022-10-03T09:15:00Z">
        <w:r>
          <w:rPr>
            <w:lang w:val="zh-Hant" w:eastAsia="zh-TW"/>
          </w:rPr>
          <w:t>寒冷</w:t>
        </w:r>
      </w:ins>
      <w:r w:rsidR="00B1174C">
        <w:rPr>
          <w:rFonts w:hint="eastAsia"/>
          <w:lang w:val="zh-Hant" w:eastAsia="zh-TW"/>
        </w:rPr>
        <w:t>」</w:t>
      </w:r>
      <w:del w:id="54" w:author="Sau-Chin Chen" w:date="2022-10-03T09:15:00Z">
        <w:r>
          <w:rPr>
            <w:b/>
            <w:lang w:val="zh-Hant" w:eastAsia="zh-TW"/>
          </w:rPr>
          <w:delText>COLD</w:delText>
        </w:r>
      </w:del>
      <w:r>
        <w:rPr>
          <w:lang w:val="zh-Hant" w:eastAsia="zh-TW"/>
        </w:rPr>
        <w:t>，請按</w:t>
      </w:r>
      <w:del w:id="55" w:author="Grace Chan" w:date="2022-12-06T18:47:00Z">
        <w:r w:rsidDel="002036FB">
          <w:rPr>
            <w:lang w:val="zh-Hant" w:eastAsia="zh-TW"/>
          </w:rPr>
          <w:delText>動</w:delText>
        </w:r>
      </w:del>
      <w:r w:rsidR="00B1174C">
        <w:rPr>
          <w:rFonts w:hint="eastAsia"/>
          <w:lang w:val="zh-Hant" w:eastAsia="zh-TW"/>
        </w:rPr>
        <w:t>Z</w:t>
      </w:r>
      <w:r w:rsidR="00B1174C">
        <w:rPr>
          <w:rFonts w:hint="eastAsia"/>
          <w:lang w:val="zh-Hant" w:eastAsia="zh-TW"/>
        </w:rPr>
        <w:t>鍵表示</w:t>
      </w:r>
      <w:commentRangeStart w:id="56"/>
      <w:commentRangeEnd w:id="56"/>
      <w:del w:id="57" w:author="LAU, Chaak Ming [LML]" w:date="2022-12-07T12:10:00Z">
        <w:r w:rsidDel="00B1174C">
          <w:rPr>
            <w:rFonts w:hint="eastAsia"/>
            <w:lang w:val="zh-Hant" w:eastAsia="zh-TW"/>
          </w:rPr>
          <w:commentReference w:id="56"/>
        </w:r>
        <w:r w:rsidDel="00B1174C">
          <w:rPr>
            <w:rFonts w:hint="eastAsia"/>
            <w:lang w:val="zh-Hant" w:eastAsia="zh-TW"/>
          </w:rPr>
          <w:delText>定該</w:delText>
        </w:r>
      </w:del>
      <w:del w:id="58" w:author="LAU, Chaak Ming [LML]" w:date="2022-12-07T12:09:00Z">
        <w:r w:rsidDel="00B1174C">
          <w:rPr>
            <w:rFonts w:hint="eastAsia"/>
            <w:lang w:val="zh-Hant" w:eastAsia="zh-TW"/>
          </w:rPr>
          <w:delText>單詞</w:delText>
        </w:r>
      </w:del>
      <w:ins w:id="59" w:author="LAU, Chaak Ming [LML]" w:date="2022-12-07T12:11:00Z">
        <w:r w:rsidR="00B1174C">
          <w:rPr>
            <w:rFonts w:hint="eastAsia"/>
            <w:lang w:val="zh-Hant" w:eastAsia="zh-TW"/>
          </w:rPr>
          <w:t>文字為</w:t>
        </w:r>
      </w:ins>
      <w:del w:id="60" w:author="LAU, Chaak Ming [LML]" w:date="2022-12-07T12:10:00Z">
        <w:r w:rsidDel="00B1174C">
          <w:rPr>
            <w:lang w:val="zh-Hant" w:eastAsia="zh-TW"/>
          </w:rPr>
          <w:delText>為</w:delText>
        </w:r>
      </w:del>
      <w:r>
        <w:rPr>
          <w:lang w:val="zh-Hant" w:eastAsia="zh-TW"/>
        </w:rPr>
        <w:t>真詞。</w:t>
      </w:r>
      <w:del w:id="61" w:author="Grace Chan" w:date="2022-12-08T13:19:00Z">
        <w:r w:rsidDel="008F6353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如果</w:t>
      </w:r>
      <w:del w:id="62" w:author="Grace Chan" w:date="2022-12-22T13:16:00Z">
        <w:r w:rsidDel="00DF0DC1">
          <w:rPr>
            <w:lang w:val="zh-Hant" w:eastAsia="zh-TW"/>
          </w:rPr>
          <w:delText>您</w:delText>
        </w:r>
      </w:del>
      <w:ins w:id="63" w:author="Grace Chan" w:date="2022-12-22T13:16:00Z">
        <w:r w:rsidR="00DF0DC1">
          <w:rPr>
            <w:lang w:val="zh-Hant" w:eastAsia="zh-TW"/>
          </w:rPr>
          <w:t>你</w:t>
        </w:r>
      </w:ins>
      <w:r w:rsidR="00B1174C" w:rsidRPr="00B1174C">
        <w:rPr>
          <w:b/>
          <w:lang w:val="zh-Hant" w:eastAsia="zh-TW"/>
        </w:rPr>
        <w:t>判</w:t>
      </w:r>
      <w:ins w:id="64" w:author="Grace Chan" w:date="2022-12-06T18:50:00Z">
        <w:r w:rsidR="00B1174C" w:rsidRPr="00B1174C">
          <w:rPr>
            <w:rFonts w:asciiTheme="minorEastAsia" w:hAnsiTheme="minorEastAsia" w:hint="eastAsia"/>
            <w:b/>
            <w:lang w:val="zh-Hant" w:eastAsia="zh-TW"/>
          </w:rPr>
          <w:t>斷</w:t>
        </w:r>
      </w:ins>
      <w:del w:id="65" w:author="LAU, Chaak Ming [LML]" w:date="2022-12-07T12:11:00Z">
        <w:r w:rsidDel="00B1174C">
          <w:rPr>
            <w:lang w:val="zh-Hant" w:eastAsia="zh-TW"/>
          </w:rPr>
          <w:delText>這</w:delText>
        </w:r>
      </w:del>
      <w:ins w:id="66" w:author="LAU, Chaak Ming [LML]" w:date="2022-12-07T12:11:00Z">
        <w:r w:rsidR="00B1174C">
          <w:rPr>
            <w:rFonts w:hint="eastAsia"/>
            <w:lang w:val="zh-Hant" w:eastAsia="zh-TW"/>
          </w:rPr>
          <w:t>該</w:t>
        </w:r>
        <w:del w:id="67" w:author="Grace Chan" w:date="2022-12-08T13:15:00Z">
          <w:r w:rsidR="00B1174C" w:rsidDel="00941C34">
            <w:rPr>
              <w:rFonts w:hint="eastAsia"/>
              <w:lang w:val="zh-Hant" w:eastAsia="zh-TW"/>
            </w:rPr>
            <w:delText>串</w:delText>
          </w:r>
        </w:del>
      </w:ins>
      <w:ins w:id="68" w:author="Grace Chan" w:date="2022-12-08T13:15:00Z">
        <w:r w:rsidR="00941C34">
          <w:rPr>
            <w:rFonts w:hint="eastAsia"/>
            <w:lang w:val="zh-Hant" w:eastAsia="zh-TW"/>
          </w:rPr>
          <w:t>組</w:t>
        </w:r>
      </w:ins>
      <w:ins w:id="69" w:author="LAU, Chaak Ming [LML]" w:date="2022-12-07T12:10:00Z">
        <w:r w:rsidR="00B1174C">
          <w:rPr>
            <w:rFonts w:hint="eastAsia"/>
            <w:lang w:val="zh-Hant" w:eastAsia="zh-TW"/>
          </w:rPr>
          <w:t>文字</w:t>
        </w:r>
      </w:ins>
      <w:del w:id="70" w:author="LAU, Chaak Ming [LML]" w:date="2022-12-07T12:10:00Z">
        <w:r w:rsidDel="00B1174C">
          <w:rPr>
            <w:lang w:val="zh-Hant" w:eastAsia="zh-TW"/>
          </w:rPr>
          <w:delText>個詞</w:delText>
        </w:r>
      </w:del>
      <w:r>
        <w:rPr>
          <w:lang w:val="zh-Hant" w:eastAsia="zh-TW"/>
        </w:rPr>
        <w:t>是</w:t>
      </w:r>
      <w:r w:rsidRPr="00B1174C">
        <w:rPr>
          <w:u w:val="single"/>
          <w:lang w:val="zh-Hant" w:eastAsia="zh-TW"/>
        </w:rPr>
        <w:t>胡</w:t>
      </w:r>
      <w:del w:id="71" w:author="Grace Chan" w:date="2022-12-06T18:47:00Z">
        <w:r w:rsidRPr="00B1174C" w:rsidDel="002036FB">
          <w:rPr>
            <w:u w:val="single"/>
            <w:lang w:val="zh-Hant" w:eastAsia="zh-TW"/>
          </w:rPr>
          <w:delText>編</w:delText>
        </w:r>
      </w:del>
      <w:r w:rsidRPr="00B1174C">
        <w:rPr>
          <w:u w:val="single"/>
          <w:lang w:val="zh-Hant" w:eastAsia="zh-TW"/>
        </w:rPr>
        <w:t>亂</w:t>
      </w:r>
      <w:ins w:id="72" w:author="Grace Chan" w:date="2022-12-06T18:47:00Z">
        <w:r w:rsidR="002036FB" w:rsidRPr="00B1174C">
          <w:rPr>
            <w:u w:val="single"/>
            <w:lang w:val="zh-Hant" w:eastAsia="zh-TW"/>
          </w:rPr>
          <w:t>編</w:t>
        </w:r>
      </w:ins>
      <w:r w:rsidRPr="00B1174C">
        <w:rPr>
          <w:u w:val="single"/>
          <w:lang w:val="zh-Hant" w:eastAsia="zh-TW"/>
        </w:rPr>
        <w:t>造的</w:t>
      </w:r>
      <w:r>
        <w:rPr>
          <w:lang w:val="zh-Hant" w:eastAsia="zh-TW"/>
        </w:rPr>
        <w:t>，</w:t>
      </w:r>
      <w:del w:id="73" w:author="Grace Chan" w:date="2022-12-06T18:47:00Z">
        <w:r w:rsidDel="002036FB">
          <w:rPr>
            <w:rFonts w:hint="eastAsia"/>
            <w:lang w:val="zh-Hant" w:eastAsia="zh-TW"/>
          </w:rPr>
          <w:delText>比</w:delText>
        </w:r>
      </w:del>
      <w:ins w:id="74" w:author="Grace Chan" w:date="2022-12-06T18:47:00Z">
        <w:r w:rsidR="002036FB">
          <w:rPr>
            <w:rFonts w:hint="eastAsia"/>
            <w:lang w:val="zh-Hant" w:eastAsia="zh-TW"/>
          </w:rPr>
          <w:t>例</w:t>
        </w:r>
      </w:ins>
      <w:r>
        <w:rPr>
          <w:lang w:val="zh-Hant" w:eastAsia="zh-TW"/>
        </w:rPr>
        <w:t>如</w:t>
      </w:r>
      <w:r w:rsidR="00B1174C">
        <w:rPr>
          <w:rFonts w:hint="eastAsia"/>
          <w:lang w:val="zh-Hant" w:eastAsia="zh-TW"/>
        </w:rPr>
        <w:t>「</w:t>
      </w:r>
      <w:ins w:id="75" w:author="Sau-Chin Chen" w:date="2022-10-03T09:15:00Z">
        <w:r>
          <w:rPr>
            <w:lang w:val="zh-Hant" w:eastAsia="zh-TW"/>
          </w:rPr>
          <w:t>了哈</w:t>
        </w:r>
      </w:ins>
      <w:r w:rsidR="00B1174C">
        <w:rPr>
          <w:rFonts w:hint="eastAsia"/>
          <w:lang w:val="zh-Hant" w:eastAsia="zh-TW"/>
        </w:rPr>
        <w:t>」</w:t>
      </w:r>
      <w:del w:id="76" w:author="Sau-Chin Chen" w:date="2022-10-03T09:15:00Z">
        <w:r>
          <w:rPr>
            <w:lang w:val="zh-Hant" w:eastAsia="zh-TW"/>
          </w:rPr>
          <w:delText>WERM</w:delText>
        </w:r>
      </w:del>
      <w:r>
        <w:rPr>
          <w:lang w:val="zh-Hant" w:eastAsia="zh-TW"/>
        </w:rPr>
        <w:t>，請按</w:t>
      </w:r>
      <w:r w:rsidR="00B1174C">
        <w:rPr>
          <w:rFonts w:hint="eastAsia"/>
          <w:lang w:val="zh-Hant" w:eastAsia="zh-TW"/>
        </w:rPr>
        <w:t>M</w:t>
      </w:r>
      <w:r w:rsidR="00B1174C">
        <w:rPr>
          <w:rFonts w:hint="eastAsia"/>
          <w:lang w:val="zh-Hant" w:eastAsia="zh-TW"/>
        </w:rPr>
        <w:t>鍵表示</w:t>
      </w:r>
      <w:del w:id="77" w:author="LAU, Chaak Ming [LML]" w:date="2022-12-07T12:11:00Z">
        <w:r w:rsidDel="00B1174C">
          <w:rPr>
            <w:rFonts w:hint="eastAsia"/>
            <w:lang w:val="zh-Hant" w:eastAsia="zh-TW"/>
          </w:rPr>
          <w:delText>定該</w:delText>
        </w:r>
      </w:del>
      <w:del w:id="78" w:author="LAU, Chaak Ming [LML]" w:date="2022-12-07T12:09:00Z">
        <w:r w:rsidDel="00B1174C">
          <w:rPr>
            <w:rFonts w:hint="eastAsia"/>
            <w:lang w:val="zh-Hant" w:eastAsia="zh-TW"/>
          </w:rPr>
          <w:delText>單詞</w:delText>
        </w:r>
      </w:del>
      <w:del w:id="79" w:author="LAU, Chaak Ming [LML]" w:date="2022-12-07T12:11:00Z">
        <w:r w:rsidDel="00B1174C">
          <w:rPr>
            <w:rFonts w:hint="eastAsia"/>
            <w:lang w:val="zh-Hant" w:eastAsia="zh-TW"/>
          </w:rPr>
          <w:delText>為</w:delText>
        </w:r>
      </w:del>
      <w:ins w:id="80" w:author="LAU, Chaak Ming [LML]" w:date="2022-12-07T12:11:00Z">
        <w:r w:rsidR="00B1174C">
          <w:rPr>
            <w:rFonts w:hint="eastAsia"/>
            <w:lang w:val="zh-Hant" w:eastAsia="zh-TW"/>
          </w:rPr>
          <w:t>文字為</w:t>
        </w:r>
      </w:ins>
      <w:r>
        <w:rPr>
          <w:lang w:val="zh-Hant" w:eastAsia="zh-TW"/>
        </w:rPr>
        <w:t>假詞。在</w:t>
      </w:r>
      <w:del w:id="81" w:author="Grace Chan" w:date="2022-12-06T18:48:00Z">
        <w:r w:rsidDel="002036FB">
          <w:rPr>
            <w:rFonts w:hint="eastAsia"/>
            <w:lang w:val="zh-Hant" w:eastAsia="zh-TW"/>
          </w:rPr>
          <w:delText>練習的</w:delText>
        </w:r>
      </w:del>
      <w:ins w:id="82" w:author="Grace Chan" w:date="2022-12-06T18:48:00Z">
        <w:r w:rsidR="002036FB">
          <w:rPr>
            <w:rFonts w:hint="eastAsia"/>
            <w:lang w:val="zh-Hant" w:eastAsia="zh-TW"/>
          </w:rPr>
          <w:t>進行</w:t>
        </w:r>
      </w:ins>
      <w:r>
        <w:rPr>
          <w:lang w:val="zh-Hant" w:eastAsia="zh-TW"/>
        </w:rPr>
        <w:t>過程中，我們會給</w:t>
      </w:r>
      <w:del w:id="83" w:author="Grace Chan" w:date="2022-12-22T13:16:00Z">
        <w:r w:rsidDel="00DF0DC1">
          <w:rPr>
            <w:lang w:val="zh-Hant" w:eastAsia="zh-TW"/>
          </w:rPr>
          <w:delText>您</w:delText>
        </w:r>
      </w:del>
      <w:ins w:id="84" w:author="Grace Chan" w:date="2022-12-22T13:16:00Z">
        <w:r w:rsidR="00DF0DC1">
          <w:rPr>
            <w:lang w:val="zh-Hant" w:eastAsia="zh-TW"/>
          </w:rPr>
          <w:t>你</w:t>
        </w:r>
      </w:ins>
      <w:r w:rsidRPr="002036FB">
        <w:rPr>
          <w:highlight w:val="yellow"/>
          <w:lang w:val="zh-Hant" w:eastAsia="zh-TW"/>
        </w:rPr>
        <w:t>正確性反饋</w:t>
      </w:r>
      <w:r>
        <w:rPr>
          <w:lang w:val="zh-Hant" w:eastAsia="zh-TW"/>
        </w:rPr>
        <w:t>。希望</w:t>
      </w:r>
      <w:del w:id="85" w:author="Grace Chan" w:date="2022-12-22T13:16:00Z">
        <w:r w:rsidDel="00DF0DC1">
          <w:rPr>
            <w:lang w:val="zh-Hant" w:eastAsia="zh-TW"/>
          </w:rPr>
          <w:delText>您</w:delText>
        </w:r>
      </w:del>
      <w:ins w:id="86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在</w:t>
      </w:r>
      <w:r w:rsidR="00B1174C">
        <w:rPr>
          <w:rFonts w:hint="eastAsia"/>
          <w:lang w:val="zh-Hant" w:eastAsia="zh-TW"/>
        </w:rPr>
        <w:t>確保</w:t>
      </w:r>
      <w:r>
        <w:rPr>
          <w:lang w:val="zh-Hant" w:eastAsia="zh-TW"/>
        </w:rPr>
        <w:t>準確</w:t>
      </w:r>
      <w:r w:rsidR="00B1174C">
        <w:rPr>
          <w:rFonts w:hint="eastAsia"/>
          <w:lang w:val="zh-Hant" w:eastAsia="zh-TW"/>
        </w:rPr>
        <w:t>的</w:t>
      </w:r>
      <w:r>
        <w:rPr>
          <w:lang w:val="zh-Hant" w:eastAsia="zh-TW"/>
        </w:rPr>
        <w:t>同時，</w:t>
      </w:r>
      <w:del w:id="87" w:author="Grace Chan" w:date="2022-12-08T13:18:00Z">
        <w:r w:rsidDel="00C5026E">
          <w:rPr>
            <w:lang w:val="zh-Hant" w:eastAsia="zh-TW"/>
          </w:rPr>
          <w:delText>儘快</w:delText>
        </w:r>
        <w:r w:rsidR="00B1174C" w:rsidDel="00C5026E">
          <w:rPr>
            <w:rFonts w:hint="eastAsia"/>
            <w:lang w:val="zh-Hant" w:eastAsia="zh-TW"/>
          </w:rPr>
          <w:delText>作</w:delText>
        </w:r>
        <w:r w:rsidDel="00C5026E">
          <w:rPr>
            <w:lang w:val="zh-Hant" w:eastAsia="zh-TW"/>
          </w:rPr>
          <w:delText>出回應</w:delText>
        </w:r>
      </w:del>
      <w:ins w:id="88" w:author="Grace Chan" w:date="2022-12-08T14:16:00Z">
        <w:r w:rsidR="00432EB6">
          <w:rPr>
            <w:rFonts w:hint="eastAsia"/>
            <w:lang w:val="zh-Hant" w:eastAsia="zh-TW"/>
          </w:rPr>
          <w:t>盡</w:t>
        </w:r>
      </w:ins>
      <w:ins w:id="89" w:author="Grace Chan" w:date="2022-12-08T13:18:00Z">
        <w:r w:rsidR="00C5026E">
          <w:rPr>
            <w:lang w:val="zh-Hant" w:eastAsia="zh-TW"/>
          </w:rPr>
          <w:t>快</w:t>
        </w:r>
        <w:r w:rsidR="00C5026E">
          <w:rPr>
            <w:rFonts w:hint="eastAsia"/>
            <w:lang w:val="zh-Hant" w:eastAsia="zh-TW"/>
          </w:rPr>
          <w:t>作答</w:t>
        </w:r>
      </w:ins>
      <w:r>
        <w:rPr>
          <w:lang w:val="zh-Hant" w:eastAsia="zh-TW"/>
        </w:rPr>
        <w:t>。</w:t>
      </w:r>
      <w:del w:id="90" w:author="Grace Chan" w:date="2022-12-08T13:19:00Z">
        <w:r w:rsidDel="008F6353">
          <w:rPr>
            <w:lang w:val="zh-Hant" w:eastAsia="zh-TW"/>
          </w:rPr>
          <w:delText xml:space="preserve"> </w:delText>
        </w:r>
      </w:del>
      <w:r w:rsidR="00B1174C">
        <w:rPr>
          <w:lang w:val="zh-Hant" w:eastAsia="zh-TW"/>
        </w:rPr>
        <w:t>每個</w:t>
      </w:r>
      <w:r w:rsidR="00B1174C">
        <w:rPr>
          <w:rFonts w:hint="eastAsia"/>
          <w:lang w:val="zh-Hant" w:eastAsia="zh-TW"/>
        </w:rPr>
        <w:t>題目</w:t>
      </w:r>
      <w:del w:id="91" w:author="Grace Chan" w:date="2022-12-22T13:16:00Z">
        <w:r w:rsidDel="00DF0DC1">
          <w:rPr>
            <w:lang w:val="zh-Hant" w:eastAsia="zh-TW"/>
          </w:rPr>
          <w:delText>您</w:delText>
        </w:r>
      </w:del>
      <w:ins w:id="9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有五秒鐘的時間</w:t>
      </w:r>
      <w:r w:rsidR="00B1174C">
        <w:rPr>
          <w:rFonts w:hint="eastAsia"/>
          <w:lang w:val="zh-Hant" w:eastAsia="zh-TW"/>
        </w:rPr>
        <w:t>作答</w:t>
      </w:r>
      <w:r>
        <w:rPr>
          <w:lang w:val="zh-Hant" w:eastAsia="zh-TW"/>
        </w:rPr>
        <w:t>。</w:t>
      </w:r>
      <w:del w:id="93" w:author="Grace Chan" w:date="2022-12-08T13:19:00Z">
        <w:r w:rsidDel="008F6353">
          <w:rPr>
            <w:lang w:val="zh-Hant" w:eastAsia="zh-TW"/>
          </w:rPr>
          <w:delText xml:space="preserve"> </w:delText>
        </w:r>
      </w:del>
      <w:del w:id="94" w:author="Grace Chan" w:date="2022-12-06T19:29:00Z">
        <w:r w:rsidDel="002036FB">
          <w:rPr>
            <w:lang w:val="zh-Hant" w:eastAsia="zh-TW"/>
          </w:rPr>
          <w:delText>請按空格鍵</w:delText>
        </w:r>
        <w:r w:rsidRPr="002036FB" w:rsidDel="002036FB">
          <w:rPr>
            <w:highlight w:val="yellow"/>
            <w:lang w:val="zh-Hant" w:eastAsia="zh-TW"/>
          </w:rPr>
          <w:delText>嘗試一些練習</w:delText>
        </w:r>
      </w:del>
      <w:ins w:id="95" w:author="Grace Chan" w:date="2022-12-06T19:29:00Z">
        <w:r w:rsidR="002036FB">
          <w:rPr>
            <w:lang w:val="zh-Hant" w:eastAsia="zh-TW"/>
          </w:rPr>
          <w:t>請按空格鍵</w:t>
        </w:r>
        <w:r w:rsidR="002036FB">
          <w:rPr>
            <w:rFonts w:hint="eastAsia"/>
            <w:lang w:val="zh-Hant" w:eastAsia="zh-TW"/>
          </w:rPr>
          <w:t>試做幾個</w:t>
        </w:r>
      </w:ins>
      <w:ins w:id="96" w:author="Grace Chan" w:date="2022-12-06T19:30:00Z">
        <w:r w:rsidR="002036FB">
          <w:rPr>
            <w:rFonts w:hint="eastAsia"/>
            <w:lang w:val="zh-Hant" w:eastAsia="zh-TW"/>
          </w:rPr>
          <w:t>練習</w:t>
        </w:r>
      </w:ins>
      <w:r>
        <w:rPr>
          <w:lang w:val="zh-Hant" w:eastAsia="zh-TW"/>
        </w:rPr>
        <w:t>。</w:t>
      </w:r>
    </w:p>
    <w:p w14:paraId="745D5572" w14:textId="3A79E7E4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lastRenderedPageBreak/>
        <w:t>（請注意，該實驗涉及的</w:t>
      </w:r>
      <w:r>
        <w:rPr>
          <w:b/>
          <w:lang w:val="zh-Hant" w:eastAsia="zh-TW"/>
        </w:rPr>
        <w:t>設定鍵</w:t>
      </w:r>
      <w:r>
        <w:rPr>
          <w:lang w:val="zh-Hant" w:eastAsia="zh-TW"/>
        </w:rPr>
        <w:t>將根據參</w:t>
      </w:r>
      <w:del w:id="97" w:author="Grace Chan" w:date="2022-12-06T18:30:00Z">
        <w:r w:rsidDel="002036FB">
          <w:rPr>
            <w:rFonts w:hint="eastAsia"/>
            <w:lang w:val="zh-Hant" w:eastAsia="zh-TW"/>
          </w:rPr>
          <w:delText>與</w:delText>
        </w:r>
      </w:del>
      <w:ins w:id="98" w:author="Grace Chan" w:date="2022-12-06T18:49:00Z">
        <w:r w:rsidR="002036FB">
          <w:rPr>
            <w:rFonts w:hint="eastAsia"/>
            <w:lang w:val="zh-Hant" w:eastAsia="zh-TW"/>
          </w:rPr>
          <w:t>加</w:t>
        </w:r>
      </w:ins>
      <w:r>
        <w:rPr>
          <w:lang w:val="zh-Hant" w:eastAsia="zh-TW"/>
        </w:rPr>
        <w:t>者的母語進行適當改動，</w:t>
      </w:r>
      <w:r w:rsidRPr="00434FAD">
        <w:rPr>
          <w:rFonts w:hint="eastAsia"/>
          <w:lang w:val="zh-Hant" w:eastAsia="zh-TW"/>
          <w:rPrChange w:id="99" w:author="Grace Chan" w:date="2022-12-22T12:37:00Z">
            <w:rPr>
              <w:rFonts w:hint="eastAsia"/>
              <w:highlight w:val="yellow"/>
              <w:lang w:val="zh-Hant" w:eastAsia="zh-TW"/>
            </w:rPr>
          </w:rPrChange>
        </w:rPr>
        <w:t>即基於該語言的傳統鍵盤設定傳統鍵盤</w:t>
      </w:r>
      <w:del w:id="100" w:author="Grace Chan" w:date="2022-12-06T18:49:00Z">
        <w:r w:rsidRPr="00434FAD" w:rsidDel="002036FB">
          <w:rPr>
            <w:rFonts w:hint="eastAsia"/>
            <w:lang w:val="zh-Hant" w:eastAsia="zh-TW"/>
            <w:rPrChange w:id="101" w:author="Grace Chan" w:date="2022-12-22T12:37:00Z">
              <w:rPr>
                <w:rFonts w:hint="eastAsia"/>
                <w:highlight w:val="yellow"/>
                <w:lang w:val="zh-Hant" w:eastAsia="zh-TW"/>
              </w:rPr>
            </w:rPrChange>
          </w:rPr>
          <w:delText>鍵盤</w:delText>
        </w:r>
      </w:del>
      <w:r w:rsidRPr="00434FAD">
        <w:rPr>
          <w:rFonts w:hint="eastAsia"/>
          <w:lang w:val="zh-Hant" w:eastAsia="zh-TW"/>
          <w:rPrChange w:id="102" w:author="Grace Chan" w:date="2022-12-22T12:37:00Z">
            <w:rPr>
              <w:rFonts w:hint="eastAsia"/>
              <w:highlight w:val="yellow"/>
              <w:lang w:val="zh-Hant" w:eastAsia="zh-TW"/>
            </w:rPr>
          </w:rPrChange>
        </w:rPr>
        <w:t>上對應的</w:t>
      </w:r>
      <w:r w:rsidRPr="00434FAD">
        <w:rPr>
          <w:lang w:val="zh-Hant" w:eastAsia="zh-TW"/>
          <w:rPrChange w:id="103" w:author="Grace Chan" w:date="2022-12-22T12:37:00Z">
            <w:rPr>
              <w:highlight w:val="yellow"/>
              <w:lang w:val="zh-Hant" w:eastAsia="zh-TW"/>
            </w:rPr>
          </w:rPrChange>
        </w:rPr>
        <w:t>Z</w:t>
      </w:r>
      <w:r w:rsidRPr="00434FAD">
        <w:rPr>
          <w:rFonts w:hint="eastAsia"/>
          <w:lang w:val="zh-Hant" w:eastAsia="zh-TW"/>
          <w:rPrChange w:id="104" w:author="Grace Chan" w:date="2022-12-22T12:37:00Z">
            <w:rPr>
              <w:rFonts w:hint="eastAsia"/>
              <w:highlight w:val="yellow"/>
              <w:lang w:val="zh-Hant" w:eastAsia="zh-TW"/>
            </w:rPr>
          </w:rPrChange>
        </w:rPr>
        <w:t>鍵和</w:t>
      </w:r>
      <w:del w:id="105" w:author="Grace Chan" w:date="2022-12-08T13:16:00Z">
        <w:r w:rsidRPr="00434FAD" w:rsidDel="00941C34">
          <w:rPr>
            <w:rFonts w:hint="eastAsia"/>
            <w:lang w:val="zh-Hant" w:eastAsia="zh-TW"/>
            <w:rPrChange w:id="106" w:author="Grace Chan" w:date="2022-12-22T12:37:00Z">
              <w:rPr>
                <w:rFonts w:hint="eastAsia"/>
                <w:highlight w:val="yellow"/>
                <w:lang w:val="zh-Hant" w:eastAsia="zh-TW"/>
              </w:rPr>
            </w:rPrChange>
          </w:rPr>
          <w:delText>？</w:delText>
        </w:r>
        <w:r w:rsidRPr="00434FAD" w:rsidDel="00941C34">
          <w:rPr>
            <w:lang w:val="zh-Hant" w:eastAsia="zh-TW"/>
            <w:rPrChange w:id="107" w:author="Grace Chan" w:date="2022-12-22T12:37:00Z">
              <w:rPr>
                <w:highlight w:val="yellow"/>
                <w:lang w:val="zh-Hant" w:eastAsia="zh-TW"/>
              </w:rPr>
            </w:rPrChange>
          </w:rPr>
          <w:delText xml:space="preserve"> </w:delText>
        </w:r>
      </w:del>
      <w:ins w:id="108" w:author="Grace Chan" w:date="2022-12-08T13:16:00Z">
        <w:r w:rsidR="00941C34" w:rsidRPr="00434FAD">
          <w:rPr>
            <w:lang w:val="zh-Hant" w:eastAsia="zh-TW"/>
            <w:rPrChange w:id="109" w:author="Grace Chan" w:date="2022-12-22T12:37:00Z">
              <w:rPr>
                <w:highlight w:val="yellow"/>
                <w:lang w:val="zh-Hant" w:eastAsia="zh-TW"/>
              </w:rPr>
            </w:rPrChange>
          </w:rPr>
          <w:t>M</w:t>
        </w:r>
      </w:ins>
      <w:r w:rsidRPr="00434FAD">
        <w:rPr>
          <w:rFonts w:hint="eastAsia"/>
          <w:lang w:val="zh-Hant" w:eastAsia="zh-TW"/>
          <w:rPrChange w:id="110" w:author="Grace Chan" w:date="2022-12-22T12:37:00Z">
            <w:rPr>
              <w:rFonts w:hint="eastAsia"/>
              <w:highlight w:val="yellow"/>
              <w:lang w:val="zh-Hant" w:eastAsia="zh-TW"/>
            </w:rPr>
          </w:rPrChange>
        </w:rPr>
        <w:t>鍵為操作鍵</w:t>
      </w:r>
      <w:del w:id="111" w:author="Grace Chan" w:date="2022-12-08T13:19:00Z">
        <w:r w:rsidDel="008F6353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）</w:t>
      </w:r>
    </w:p>
    <w:p w14:paraId="745D5573" w14:textId="3172A824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請按</w:t>
      </w:r>
      <w:del w:id="112" w:author="Grace Chan" w:date="2022-12-06T18:50:00Z">
        <w:r w:rsidDel="002036FB">
          <w:rPr>
            <w:lang w:val="zh-Hant" w:eastAsia="zh-TW"/>
          </w:rPr>
          <w:delText>動</w:delText>
        </w:r>
      </w:del>
      <w:commentRangeStart w:id="113"/>
      <w:del w:id="114" w:author="LAU, Chaak Ming [LML]" w:date="2022-12-07T12:07:00Z">
        <w:r w:rsidDel="00B1174C">
          <w:rPr>
            <w:b/>
            <w:lang w:val="zh-Hant" w:eastAsia="zh-TW"/>
          </w:rPr>
          <w:delText>某個設定</w:delText>
        </w:r>
      </w:del>
      <w:ins w:id="115" w:author="LAU, Chaak Ming [LML]" w:date="2022-12-07T12:07:00Z">
        <w:r w:rsidR="00B1174C">
          <w:rPr>
            <w:rFonts w:hint="eastAsia"/>
            <w:lang w:val="zh-Hant" w:eastAsia="zh-TW"/>
          </w:rPr>
          <w:t>Z</w:t>
        </w:r>
      </w:ins>
      <w:r>
        <w:rPr>
          <w:b/>
          <w:lang w:val="zh-Hant" w:eastAsia="zh-TW"/>
        </w:rPr>
        <w:t>鍵</w:t>
      </w:r>
      <w:commentRangeEnd w:id="113"/>
      <w:r>
        <w:rPr>
          <w:lang w:val="zh-Hant"/>
        </w:rPr>
        <w:commentReference w:id="113"/>
      </w:r>
      <w:r>
        <w:rPr>
          <w:lang w:val="zh-Hant" w:eastAsia="zh-TW"/>
        </w:rPr>
        <w:t>判</w:t>
      </w:r>
      <w:ins w:id="116" w:author="Grace Chan" w:date="2022-12-06T18:50:00Z">
        <w:r w:rsidR="002036FB">
          <w:rPr>
            <w:rFonts w:hint="eastAsia"/>
            <w:lang w:val="zh-Hant" w:eastAsia="zh-TW"/>
          </w:rPr>
          <w:t>斷</w:t>
        </w:r>
      </w:ins>
      <w:del w:id="117" w:author="Grace Chan" w:date="2022-12-06T18:50:00Z">
        <w:r w:rsidDel="002036FB">
          <w:rPr>
            <w:lang w:val="zh-Hant" w:eastAsia="zh-TW"/>
          </w:rPr>
          <w:delText>定</w:delText>
        </w:r>
      </w:del>
      <w:r>
        <w:rPr>
          <w:lang w:val="zh-Hant" w:eastAsia="zh-TW"/>
        </w:rPr>
        <w:t>該</w:t>
      </w:r>
      <w:del w:id="118" w:author="Grace Chan" w:date="2022-12-08T13:17:00Z">
        <w:r w:rsidDel="00941C34">
          <w:rPr>
            <w:lang w:val="zh-Hant" w:eastAsia="zh-TW"/>
          </w:rPr>
          <w:delText>單詞</w:delText>
        </w:r>
      </w:del>
      <w:ins w:id="119" w:author="Grace Chan" w:date="2022-12-08T13:17:00Z">
        <w:r w:rsidR="00941C34">
          <w:rPr>
            <w:rFonts w:hint="eastAsia"/>
            <w:lang w:val="zh-Hant" w:eastAsia="zh-TW"/>
          </w:rPr>
          <w:t>組文字</w:t>
        </w:r>
      </w:ins>
      <w:r>
        <w:rPr>
          <w:lang w:val="zh-Hant" w:eastAsia="zh-TW"/>
        </w:rPr>
        <w:t>為真詞，請按</w:t>
      </w:r>
      <w:del w:id="120" w:author="Grace Chan" w:date="2022-12-06T18:50:00Z">
        <w:r w:rsidDel="002036FB">
          <w:rPr>
            <w:lang w:val="zh-Hant" w:eastAsia="zh-TW"/>
          </w:rPr>
          <w:delText>動</w:delText>
        </w:r>
      </w:del>
      <w:commentRangeStart w:id="121"/>
      <w:del w:id="122" w:author="LAU, Chaak Ming [LML]" w:date="2022-12-07T12:07:00Z">
        <w:r w:rsidDel="00B1174C">
          <w:rPr>
            <w:b/>
            <w:lang w:val="zh-Hant" w:eastAsia="zh-TW"/>
          </w:rPr>
          <w:delText>另一個設定</w:delText>
        </w:r>
      </w:del>
      <w:ins w:id="123" w:author="LAU, Chaak Ming [LML]" w:date="2022-12-07T12:07:00Z">
        <w:r w:rsidR="00B1174C">
          <w:rPr>
            <w:rFonts w:hint="eastAsia"/>
            <w:lang w:val="zh-Hant" w:eastAsia="zh-TW"/>
          </w:rPr>
          <w:t>M</w:t>
        </w:r>
      </w:ins>
      <w:r>
        <w:rPr>
          <w:b/>
          <w:lang w:val="zh-Hant" w:eastAsia="zh-TW"/>
        </w:rPr>
        <w:t>鍵</w:t>
      </w:r>
      <w:commentRangeEnd w:id="121"/>
      <w:r>
        <w:rPr>
          <w:lang w:val="zh-Hant"/>
        </w:rPr>
        <w:commentReference w:id="121"/>
      </w:r>
      <w:r>
        <w:rPr>
          <w:lang w:val="zh-Hant" w:eastAsia="zh-TW"/>
        </w:rPr>
        <w:t>判</w:t>
      </w:r>
      <w:del w:id="124" w:author="Grace Chan" w:date="2022-12-06T18:50:00Z">
        <w:r w:rsidDel="002036FB">
          <w:rPr>
            <w:rFonts w:hint="eastAsia"/>
            <w:lang w:val="zh-Hant" w:eastAsia="zh-TW"/>
          </w:rPr>
          <w:delText>定</w:delText>
        </w:r>
      </w:del>
      <w:ins w:id="125" w:author="Grace Chan" w:date="2022-12-06T18:51:00Z">
        <w:r w:rsidR="002036FB">
          <w:rPr>
            <w:rFonts w:hint="eastAsia"/>
            <w:lang w:val="zh-Hant" w:eastAsia="zh-TW"/>
          </w:rPr>
          <w:t>斷</w:t>
        </w:r>
      </w:ins>
      <w:del w:id="126" w:author="Grace Chan" w:date="2022-12-08T13:17:00Z">
        <w:r w:rsidDel="00941C34">
          <w:rPr>
            <w:lang w:val="zh-Hant" w:eastAsia="zh-TW"/>
          </w:rPr>
          <w:delText>此單</w:delText>
        </w:r>
      </w:del>
      <w:del w:id="127" w:author="Grace Chan" w:date="2022-12-06T19:28:00Z">
        <w:r w:rsidDel="002036FB">
          <w:rPr>
            <w:rFonts w:hint="eastAsia"/>
            <w:lang w:val="zh-Hant" w:eastAsia="zh-TW"/>
          </w:rPr>
          <w:delText>字</w:delText>
        </w:r>
      </w:del>
      <w:ins w:id="128" w:author="Grace Chan" w:date="2022-12-08T13:17:00Z">
        <w:r w:rsidR="000130CE">
          <w:rPr>
            <w:rFonts w:hint="eastAsia"/>
            <w:lang w:val="zh-Hant" w:eastAsia="zh-TW"/>
          </w:rPr>
          <w:t>該組</w:t>
        </w:r>
        <w:r w:rsidR="00941C34">
          <w:rPr>
            <w:rFonts w:hint="eastAsia"/>
            <w:lang w:val="zh-Hant" w:eastAsia="zh-TW"/>
          </w:rPr>
          <w:t>文字</w:t>
        </w:r>
      </w:ins>
      <w:r>
        <w:rPr>
          <w:lang w:val="zh-Hant" w:eastAsia="zh-TW"/>
        </w:rPr>
        <w:t>為假詞（</w:t>
      </w:r>
      <w:del w:id="129" w:author="Grace Chan" w:date="2022-12-22T12:38:00Z">
        <w:r w:rsidRPr="00434FAD" w:rsidDel="00A40BEA">
          <w:rPr>
            <w:rFonts w:hint="eastAsia"/>
            <w:lang w:val="zh-Hant" w:eastAsia="zh-TW"/>
            <w:rPrChange w:id="130" w:author="Grace Chan" w:date="2022-12-22T12:37:00Z">
              <w:rPr>
                <w:rFonts w:hint="eastAsia"/>
                <w:highlight w:val="yellow"/>
                <w:lang w:val="zh-Hant" w:eastAsia="zh-TW"/>
              </w:rPr>
            </w:rPrChange>
          </w:rPr>
          <w:delText>開啟工作</w:delText>
        </w:r>
        <w:r w:rsidRPr="00434FAD" w:rsidDel="00A40BEA">
          <w:rPr>
            <w:rFonts w:hint="eastAsia"/>
            <w:lang w:val="zh-Hant" w:eastAsia="zh-TW"/>
          </w:rPr>
          <w:delText>時</w:delText>
        </w:r>
        <w:r w:rsidDel="00A40BEA">
          <w:rPr>
            <w:rFonts w:hint="eastAsia"/>
            <w:lang w:val="zh-Hant" w:eastAsia="zh-TW"/>
          </w:rPr>
          <w:delText>會將該</w:delText>
        </w:r>
      </w:del>
      <w:ins w:id="131" w:author="Grace Chan" w:date="2022-12-22T12:38:00Z">
        <w:r w:rsidR="00A40BEA">
          <w:rPr>
            <w:rFonts w:hint="eastAsia"/>
            <w:lang w:val="zh-Hant" w:eastAsia="zh-TW"/>
          </w:rPr>
          <w:t>這</w:t>
        </w:r>
      </w:ins>
      <w:r>
        <w:rPr>
          <w:lang w:val="zh-Hant" w:eastAsia="zh-TW"/>
        </w:rPr>
        <w:t>段文字</w:t>
      </w:r>
      <w:ins w:id="132" w:author="Grace Chan" w:date="2022-12-22T12:38:00Z">
        <w:r w:rsidR="00A40BEA">
          <w:rPr>
            <w:rFonts w:hint="eastAsia"/>
            <w:lang w:val="zh-Hant" w:eastAsia="zh-TW"/>
          </w:rPr>
          <w:t>會於開始任務時</w:t>
        </w:r>
      </w:ins>
      <w:r>
        <w:rPr>
          <w:lang w:val="zh-Hant" w:eastAsia="zh-TW"/>
        </w:rPr>
        <w:t>顯示在螢幕上</w:t>
      </w:r>
      <w:del w:id="133" w:author="Grace Chan" w:date="2022-12-08T13:19:00Z">
        <w:r w:rsidDel="008F6353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）</w:t>
      </w:r>
    </w:p>
    <w:p w14:paraId="745D5574" w14:textId="52835B11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做得好！</w:t>
      </w:r>
      <w:del w:id="134" w:author="Grace Chan" w:date="2022-12-08T13:19:00Z">
        <w:r w:rsidDel="008F6353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</w:t>
      </w:r>
      <w:del w:id="135" w:author="Grace Chan" w:date="2022-12-08T14:17:00Z">
        <w:r w:rsidDel="00747AC4">
          <w:rPr>
            <w:lang w:val="zh-Hant" w:eastAsia="zh-TW"/>
          </w:rPr>
          <w:delText>您</w:delText>
        </w:r>
      </w:del>
      <w:ins w:id="136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記住，</w:t>
      </w:r>
      <w:del w:id="137" w:author="Grace Chan" w:date="2022-12-22T13:16:00Z">
        <w:r w:rsidDel="00DF0DC1">
          <w:rPr>
            <w:lang w:val="zh-Hant" w:eastAsia="zh-TW"/>
          </w:rPr>
          <w:delText>您</w:delText>
        </w:r>
      </w:del>
      <w:ins w:id="138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應</w:t>
      </w:r>
      <w:del w:id="139" w:author="Grace Chan" w:date="2022-12-08T14:17:00Z">
        <w:r w:rsidDel="00747AC4">
          <w:rPr>
            <w:lang w:val="zh-Hant" w:eastAsia="zh-TW"/>
          </w:rPr>
          <w:delText>當</w:delText>
        </w:r>
      </w:del>
      <w:r>
        <w:rPr>
          <w:lang w:val="zh-Hant" w:eastAsia="zh-TW"/>
        </w:rPr>
        <w:t>用</w:t>
      </w:r>
      <w:commentRangeStart w:id="140"/>
      <w:del w:id="141" w:author="LAU, Chaak Ming [LML]" w:date="2022-12-07T12:08:00Z">
        <w:r w:rsidDel="00B1174C">
          <w:rPr>
            <w:b/>
            <w:lang w:val="zh-Hant" w:eastAsia="zh-TW"/>
          </w:rPr>
          <w:delText>某個設定</w:delText>
        </w:r>
      </w:del>
      <w:ins w:id="142" w:author="LAU, Chaak Ming [LML]" w:date="2022-12-07T12:08:00Z">
        <w:r w:rsidR="00B1174C">
          <w:rPr>
            <w:rFonts w:hint="eastAsia"/>
            <w:b/>
            <w:lang w:val="zh-Hant" w:eastAsia="zh-TW"/>
          </w:rPr>
          <w:t>Z</w:t>
        </w:r>
      </w:ins>
      <w:r>
        <w:rPr>
          <w:b/>
          <w:lang w:val="zh-Hant" w:eastAsia="zh-TW"/>
        </w:rPr>
        <w:t>鍵</w:t>
      </w:r>
      <w:commentRangeEnd w:id="140"/>
      <w:r>
        <w:rPr>
          <w:lang w:val="zh-Hant"/>
        </w:rPr>
        <w:commentReference w:id="140"/>
      </w:r>
      <w:r>
        <w:rPr>
          <w:lang w:val="zh-Hant" w:eastAsia="zh-TW"/>
        </w:rPr>
        <w:t>來表示真詞，用</w:t>
      </w:r>
      <w:commentRangeStart w:id="143"/>
      <w:del w:id="144" w:author="LAU, Chaak Ming [LML]" w:date="2022-12-07T12:08:00Z">
        <w:r w:rsidDel="00B1174C">
          <w:rPr>
            <w:b/>
            <w:lang w:val="zh-Hant" w:eastAsia="zh-TW"/>
          </w:rPr>
          <w:delText>另一個設定</w:delText>
        </w:r>
      </w:del>
      <w:ins w:id="145" w:author="LAU, Chaak Ming [LML]" w:date="2022-12-07T12:08:00Z">
        <w:r w:rsidR="00B1174C">
          <w:rPr>
            <w:rFonts w:hint="eastAsia"/>
            <w:b/>
            <w:lang w:val="zh-Hant" w:eastAsia="zh-TW"/>
          </w:rPr>
          <w:t>M</w:t>
        </w:r>
      </w:ins>
      <w:r>
        <w:rPr>
          <w:b/>
          <w:lang w:val="zh-Hant" w:eastAsia="zh-TW"/>
        </w:rPr>
        <w:t>鍵</w:t>
      </w:r>
      <w:commentRangeEnd w:id="143"/>
      <w:r>
        <w:rPr>
          <w:lang w:val="zh-Hant"/>
        </w:rPr>
        <w:commentReference w:id="143"/>
      </w:r>
      <w:r>
        <w:rPr>
          <w:lang w:val="zh-Hant" w:eastAsia="zh-TW"/>
        </w:rPr>
        <w:t>來表示假詞。</w:t>
      </w:r>
      <w:del w:id="146" w:author="Grace Chan" w:date="2022-12-08T13:19:00Z">
        <w:r w:rsidDel="008F6353">
          <w:rPr>
            <w:lang w:val="zh-Hant" w:eastAsia="zh-TW"/>
          </w:rPr>
          <w:delText xml:space="preserve"> </w:delText>
        </w:r>
      </w:del>
      <w:del w:id="147" w:author="Grace Chan" w:date="2022-12-08T14:18:00Z">
        <w:r w:rsidDel="00170FD3">
          <w:rPr>
            <w:lang w:val="zh-Hant" w:eastAsia="zh-TW"/>
          </w:rPr>
          <w:delText>現在您</w:delText>
        </w:r>
      </w:del>
      <w:ins w:id="148" w:author="Grace Chan" w:date="2022-12-22T13:16:00Z">
        <w:r w:rsidR="00DF0DC1">
          <w:rPr>
            <w:lang w:val="zh-Hant" w:eastAsia="zh-TW"/>
          </w:rPr>
          <w:t>你</w:t>
        </w:r>
      </w:ins>
      <w:del w:id="149" w:author="Grace Chan" w:date="2022-12-08T14:18:00Z">
        <w:r w:rsidDel="00170FD3">
          <w:rPr>
            <w:lang w:val="zh-Hant" w:eastAsia="zh-TW"/>
          </w:rPr>
          <w:delText>將</w:delText>
        </w:r>
      </w:del>
      <w:del w:id="150" w:author="Grace Chan" w:date="2022-12-08T14:17:00Z">
        <w:r w:rsidDel="00747AC4">
          <w:rPr>
            <w:lang w:val="zh-Hant" w:eastAsia="zh-TW"/>
          </w:rPr>
          <w:delText>開始</w:delText>
        </w:r>
      </w:del>
      <w:del w:id="151" w:author="Grace Chan" w:date="2022-12-08T14:18:00Z">
        <w:r w:rsidDel="00170FD3">
          <w:rPr>
            <w:lang w:val="zh-Hant" w:eastAsia="zh-TW"/>
          </w:rPr>
          <w:delText>正式任務</w:delText>
        </w:r>
      </w:del>
      <w:ins w:id="152" w:author="Grace Chan" w:date="2022-12-08T14:19:00Z">
        <w:r w:rsidR="00170FD3">
          <w:rPr>
            <w:rFonts w:hint="eastAsia"/>
            <w:lang w:val="zh-Hant" w:eastAsia="zh-TW"/>
          </w:rPr>
          <w:t>任務將正式開始</w:t>
        </w:r>
      </w:ins>
      <w:ins w:id="153" w:author="Grace Chan" w:date="2022-12-08T14:17:00Z">
        <w:r w:rsidR="003C3076">
          <w:rPr>
            <w:rFonts w:hint="eastAsia"/>
            <w:lang w:val="zh-Hant" w:eastAsia="zh-TW"/>
          </w:rPr>
          <w:t>，</w:t>
        </w:r>
      </w:ins>
      <w:del w:id="154" w:author="Grace Chan" w:date="2022-12-08T14:17:00Z">
        <w:r w:rsidDel="003C3076">
          <w:rPr>
            <w:lang w:val="zh-Hant" w:eastAsia="zh-TW"/>
          </w:rPr>
          <w:delText>。</w:delText>
        </w:r>
      </w:del>
      <w:del w:id="155" w:author="Grace Chan" w:date="2022-12-08T13:19:00Z">
        <w:r w:rsidDel="008F6353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</w:t>
      </w:r>
      <w:del w:id="156" w:author="Grace Chan" w:date="2022-12-08T14:17:00Z">
        <w:r w:rsidDel="003C3076">
          <w:rPr>
            <w:lang w:val="zh-Hant" w:eastAsia="zh-TW"/>
          </w:rPr>
          <w:delText>您</w:delText>
        </w:r>
      </w:del>
      <w:ins w:id="15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在</w:t>
      </w:r>
      <w:del w:id="158" w:author="LAU, Chaak Ming [LML]" w:date="2022-12-07T12:08:00Z">
        <w:r w:rsidDel="00B1174C">
          <w:rPr>
            <w:lang w:val="zh-Hant" w:eastAsia="zh-TW"/>
          </w:rPr>
          <w:delText>保持</w:delText>
        </w:r>
      </w:del>
      <w:ins w:id="159" w:author="LAU, Chaak Ming [LML]" w:date="2022-12-07T12:08:00Z">
        <w:r w:rsidR="00B1174C">
          <w:rPr>
            <w:rFonts w:hint="eastAsia"/>
            <w:lang w:val="zh-Hant" w:eastAsia="zh-TW"/>
          </w:rPr>
          <w:t>確保</w:t>
        </w:r>
      </w:ins>
      <w:r>
        <w:rPr>
          <w:lang w:val="zh-Hant" w:eastAsia="zh-TW"/>
        </w:rPr>
        <w:t>準確</w:t>
      </w:r>
      <w:del w:id="160" w:author="LAU, Chaak Ming [LML]" w:date="2022-12-07T12:08:00Z">
        <w:r w:rsidDel="00B1174C">
          <w:rPr>
            <w:lang w:val="zh-Hant" w:eastAsia="zh-TW"/>
          </w:rPr>
          <w:delText>性</w:delText>
        </w:r>
      </w:del>
      <w:r>
        <w:rPr>
          <w:lang w:val="zh-Hant" w:eastAsia="zh-TW"/>
        </w:rPr>
        <w:t>的同時</w:t>
      </w:r>
      <w:ins w:id="161" w:author="Grace Chan" w:date="2022-12-08T14:17:00Z">
        <w:r w:rsidR="003C3076">
          <w:rPr>
            <w:rFonts w:hint="eastAsia"/>
            <w:lang w:val="zh-Hant" w:eastAsia="zh-TW"/>
          </w:rPr>
          <w:t>盡</w:t>
        </w:r>
      </w:ins>
      <w:del w:id="162" w:author="Grace Chan" w:date="2022-12-08T14:17:00Z">
        <w:r w:rsidDel="003C3076">
          <w:rPr>
            <w:lang w:val="zh-Hant" w:eastAsia="zh-TW"/>
          </w:rPr>
          <w:delText>儘</w:delText>
        </w:r>
      </w:del>
      <w:r>
        <w:rPr>
          <w:lang w:val="zh-Hant" w:eastAsia="zh-TW"/>
        </w:rPr>
        <w:t>快</w:t>
      </w:r>
      <w:del w:id="163" w:author="LAU, Chaak Ming [LML]" w:date="2022-12-07T12:08:00Z">
        <w:r w:rsidDel="00B1174C">
          <w:rPr>
            <w:rFonts w:hint="eastAsia"/>
            <w:lang w:val="zh-Hant" w:eastAsia="zh-TW"/>
          </w:rPr>
          <w:delText>做</w:delText>
        </w:r>
      </w:del>
      <w:ins w:id="164" w:author="LAU, Chaak Ming [LML]" w:date="2022-12-07T12:08:00Z">
        <w:r w:rsidR="00B1174C">
          <w:rPr>
            <w:rFonts w:hint="eastAsia"/>
            <w:lang w:val="zh-Hant" w:eastAsia="zh-TW"/>
          </w:rPr>
          <w:t>作答</w:t>
        </w:r>
      </w:ins>
      <w:del w:id="165" w:author="LAU, Chaak Ming [LML]" w:date="2022-12-07T12:08:00Z">
        <w:r w:rsidDel="00B1174C">
          <w:rPr>
            <w:lang w:val="zh-Hant" w:eastAsia="zh-TW"/>
          </w:rPr>
          <w:delText>出回應</w:delText>
        </w:r>
      </w:del>
      <w:r>
        <w:rPr>
          <w:lang w:val="zh-Hant" w:eastAsia="zh-TW"/>
        </w:rPr>
        <w:t>。</w:t>
      </w:r>
      <w:del w:id="166" w:author="LAU, Chaak Ming [LML]" w:date="2022-12-07T12:08:00Z">
        <w:r w:rsidDel="00B1174C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在本節中，</w:t>
      </w:r>
      <w:del w:id="167" w:author="Grace Chan" w:date="2022-12-08T14:18:00Z">
        <w:r w:rsidDel="00AE430E">
          <w:rPr>
            <w:lang w:val="zh-Hant" w:eastAsia="zh-TW"/>
          </w:rPr>
          <w:delText>您</w:delText>
        </w:r>
      </w:del>
      <w:ins w:id="168" w:author="Grace Chan" w:date="2022-12-22T13:16:00Z">
        <w:r w:rsidR="00DF0DC1">
          <w:rPr>
            <w:lang w:val="zh-Hant" w:eastAsia="zh-TW"/>
          </w:rPr>
          <w:t>你</w:t>
        </w:r>
      </w:ins>
      <w:ins w:id="169" w:author="LAU, Chaak Ming [LML]" w:date="2022-12-07T12:08:00Z">
        <w:del w:id="170" w:author="Grace Chan" w:date="2022-12-08T14:18:00Z">
          <w:r w:rsidR="00B1174C" w:rsidDel="00AE430E">
            <w:rPr>
              <w:rFonts w:hint="eastAsia"/>
              <w:lang w:val="zh-Hant" w:eastAsia="zh-TW"/>
            </w:rPr>
            <w:delText>將</w:delText>
          </w:r>
        </w:del>
      </w:ins>
      <w:del w:id="171" w:author="Grace Chan" w:date="2022-12-08T14:18:00Z">
        <w:r w:rsidDel="00AE430E">
          <w:rPr>
            <w:lang w:val="zh-Hant" w:eastAsia="zh-TW"/>
          </w:rPr>
          <w:delText>不會看到任何反饋</w:delText>
        </w:r>
      </w:del>
      <w:ins w:id="172" w:author="Grace Chan" w:date="2022-12-22T13:16:00Z">
        <w:r w:rsidR="00DF0DC1">
          <w:rPr>
            <w:lang w:val="zh-Hant" w:eastAsia="zh-TW"/>
          </w:rPr>
          <w:t>你</w:t>
        </w:r>
      </w:ins>
      <w:ins w:id="173" w:author="Grace Chan" w:date="2022-12-08T14:18:00Z">
        <w:r w:rsidR="00AE430E">
          <w:rPr>
            <w:rFonts w:hint="eastAsia"/>
            <w:lang w:val="zh-Hant" w:eastAsia="zh-TW"/>
          </w:rPr>
          <w:t>將</w:t>
        </w:r>
        <w:r w:rsidR="00AE430E">
          <w:rPr>
            <w:lang w:val="zh-Hant" w:eastAsia="zh-TW"/>
          </w:rPr>
          <w:t>不會</w:t>
        </w:r>
        <w:r w:rsidR="00AE430E">
          <w:rPr>
            <w:rFonts w:hint="eastAsia"/>
            <w:lang w:val="zh-Hant" w:eastAsia="zh-TW"/>
          </w:rPr>
          <w:t>收到</w:t>
        </w:r>
        <w:r w:rsidR="00AE430E">
          <w:rPr>
            <w:lang w:val="zh-Hant" w:eastAsia="zh-TW"/>
          </w:rPr>
          <w:t>任何反饋</w:t>
        </w:r>
      </w:ins>
      <w:r>
        <w:rPr>
          <w:lang w:val="zh-Hant" w:eastAsia="zh-TW"/>
        </w:rPr>
        <w:t>。</w:t>
      </w:r>
      <w:del w:id="174" w:author="Grace Chan" w:date="2022-12-08T13:19:00Z">
        <w:r w:rsidDel="00BF32E9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請按空格鍵繼續。</w:t>
      </w:r>
      <w:del w:id="175" w:author="Grace Chan" w:date="2022-12-08T13:19:00Z">
        <w:r w:rsidDel="00BF32E9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（在練習階段和正式測試階段之間顯示）</w:t>
      </w:r>
    </w:p>
    <w:p w14:paraId="745D5575" w14:textId="14496CED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請保持此</w:t>
      </w:r>
      <w:del w:id="176" w:author="LAU, Chaak Ming [LML]" w:date="2022-12-07T12:08:00Z">
        <w:r w:rsidDel="00B1174C">
          <w:rPr>
            <w:rFonts w:hint="eastAsia"/>
            <w:lang w:val="zh-Hant" w:eastAsia="zh-TW"/>
          </w:rPr>
          <w:delText>介</w:delText>
        </w:r>
      </w:del>
      <w:ins w:id="177" w:author="LAU, Chaak Ming [LML]" w:date="2022-12-07T12:08:00Z">
        <w:r w:rsidR="00B1174C">
          <w:rPr>
            <w:rFonts w:hint="eastAsia"/>
            <w:lang w:val="zh-Hant" w:eastAsia="zh-TW"/>
          </w:rPr>
          <w:t>畫</w:t>
        </w:r>
      </w:ins>
      <w:r>
        <w:rPr>
          <w:lang w:val="zh-Hant" w:eastAsia="zh-TW"/>
        </w:rPr>
        <w:t>面稍作休息。</w:t>
      </w:r>
      <w:del w:id="178" w:author="Grace Chan" w:date="2022-12-08T13:20:00Z">
        <w:r w:rsidDel="00BF32E9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準備好繼續進行任務時，請</w:t>
      </w:r>
      <w:del w:id="179" w:author="Grace Chan" w:date="2022-12-08T14:18:00Z">
        <w:r w:rsidDel="00AE430E">
          <w:rPr>
            <w:lang w:val="zh-Hant" w:eastAsia="zh-TW"/>
          </w:rPr>
          <w:delText>您</w:delText>
        </w:r>
      </w:del>
      <w:ins w:id="180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按空格鍵。</w:t>
      </w:r>
      <w:del w:id="181" w:author="Grace Chan" w:date="2022-12-08T13:20:00Z">
        <w:r w:rsidDel="00BF32E9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（在每</w:t>
      </w:r>
      <w:r>
        <w:rPr>
          <w:lang w:val="zh-Hant" w:eastAsia="zh-TW"/>
        </w:rPr>
        <w:t>50-100</w:t>
      </w:r>
      <w:r>
        <w:rPr>
          <w:lang w:val="zh-Hant" w:eastAsia="zh-TW"/>
        </w:rPr>
        <w:t>對任務後顯示，以緩解疲勞）</w:t>
      </w:r>
    </w:p>
    <w:p w14:paraId="745D5576" w14:textId="5B2CB4D2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感謝</w:t>
      </w:r>
      <w:del w:id="182" w:author="Grace Chan" w:date="2022-12-22T13:16:00Z">
        <w:r w:rsidDel="00DF0DC1">
          <w:rPr>
            <w:lang w:val="zh-Hant" w:eastAsia="zh-TW"/>
          </w:rPr>
          <w:delText>您</w:delText>
        </w:r>
      </w:del>
      <w:ins w:id="183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完成本實驗的第一部分。</w:t>
      </w:r>
      <w:del w:id="184" w:author="Grace Chan" w:date="2022-12-08T13:20:00Z">
        <w:r w:rsidDel="00BF32E9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在接下來的實驗中，</w:t>
      </w:r>
      <w:del w:id="185" w:author="Grace Chan" w:date="2022-12-22T13:16:00Z">
        <w:r w:rsidDel="00DF0DC1">
          <w:rPr>
            <w:lang w:val="zh-Hant" w:eastAsia="zh-TW"/>
          </w:rPr>
          <w:delText>您</w:delText>
        </w:r>
      </w:del>
      <w:ins w:id="186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將從某些屬性的角度判斷詞彙，以幫助我們衡量母語者對這些詞彙的理解程度。</w:t>
      </w:r>
      <w:del w:id="187" w:author="Grace Chan" w:date="2022-12-08T13:20:00Z">
        <w:r w:rsidDel="00BF32E9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（下面將顯示隨機部分）</w:t>
      </w:r>
    </w:p>
    <w:p w14:paraId="745D5577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78" w14:textId="4458AA40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詞義任務：（</w:t>
      </w:r>
      <w:r w:rsidR="002036FB">
        <w:rPr>
          <w:rFonts w:hint="eastAsia"/>
          <w:b/>
          <w:lang w:val="zh-Hant" w:eastAsia="zh-TW"/>
        </w:rPr>
        <w:t>Mc</w:t>
      </w:r>
      <w:r w:rsidR="002036FB">
        <w:rPr>
          <w:b/>
          <w:lang w:val="zh-Hant" w:eastAsia="zh-TW"/>
        </w:rPr>
        <w:t>Rae</w:t>
      </w:r>
      <w:r>
        <w:rPr>
          <w:b/>
          <w:lang w:val="zh-Hant" w:eastAsia="zh-TW"/>
        </w:rPr>
        <w:t>等，</w:t>
      </w:r>
      <w:r>
        <w:rPr>
          <w:b/>
          <w:lang w:val="zh-Hant" w:eastAsia="zh-TW"/>
        </w:rPr>
        <w:t>2005</w:t>
      </w:r>
      <w:r>
        <w:rPr>
          <w:b/>
          <w:lang w:val="zh-Hant" w:eastAsia="zh-TW"/>
        </w:rPr>
        <w:t>）</w:t>
      </w:r>
    </w:p>
    <w:p w14:paraId="745D5579" w14:textId="5D21CEC7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本實驗旨在研究人們如何理解詞彙的含義。</w:t>
      </w:r>
      <w:del w:id="188" w:author="Grace Chan" w:date="2022-12-08T13:35:00Z">
        <w:r w:rsidDel="003A7450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請針對每</w:t>
      </w:r>
      <w:del w:id="189" w:author="Grace Chan" w:date="2022-12-08T13:40:00Z">
        <w:r w:rsidDel="00085002">
          <w:rPr>
            <w:lang w:val="zh-Hant" w:eastAsia="zh-TW"/>
          </w:rPr>
          <w:delText>一</w:delText>
        </w:r>
      </w:del>
      <w:r>
        <w:rPr>
          <w:lang w:val="zh-Hant" w:eastAsia="zh-TW"/>
        </w:rPr>
        <w:t>個單詞填寫</w:t>
      </w:r>
      <w:del w:id="190" w:author="Grace Chan" w:date="2022-12-22T13:16:00Z">
        <w:r w:rsidDel="00DF0DC1">
          <w:rPr>
            <w:lang w:val="zh-Hant" w:eastAsia="zh-TW"/>
          </w:rPr>
          <w:delText>您</w:delText>
        </w:r>
      </w:del>
      <w:ins w:id="191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所能想到的詞彙特徵。</w:t>
      </w:r>
      <w:del w:id="192" w:author="Grace Chan" w:date="2022-12-08T13:35:00Z">
        <w:r w:rsidDel="00EC28C0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不同類型的特徵可以包括：外觀、聲音、氣味、觸感、味道，以及原料、用途、來源</w:t>
      </w:r>
      <w:ins w:id="193" w:author="LAU, Chaak Ming [LML]" w:date="2022-12-07T12:12:00Z">
        <w:r w:rsidR="00A32673">
          <w:rPr>
            <w:rFonts w:hint="eastAsia"/>
            <w:lang w:val="zh-Hant" w:eastAsia="zh-TW"/>
          </w:rPr>
          <w:t>，</w:t>
        </w:r>
        <w:r w:rsidR="00A32673" w:rsidRPr="00A32673">
          <w:rPr>
            <w:rFonts w:hint="eastAsia"/>
            <w:highlight w:val="yellow"/>
            <w:lang w:val="zh-Hant" w:eastAsia="zh-TW"/>
            <w:rPrChange w:id="194" w:author="LAU, Chaak Ming [LML]" w:date="2022-12-07T12:12:00Z">
              <w:rPr>
                <w:rFonts w:hint="eastAsia"/>
                <w:lang w:val="zh-Hant" w:eastAsia="zh-TW"/>
              </w:rPr>
            </w:rPrChange>
          </w:rPr>
          <w:t>其中可以包含</w:t>
        </w:r>
        <w:r w:rsidR="00A32673" w:rsidRPr="00A32673">
          <w:rPr>
            <w:rFonts w:ascii="PMingLiU" w:eastAsia="PMingLiU" w:hAnsi="PMingLiU" w:cs="PMingLiU" w:hint="eastAsia"/>
            <w:highlight w:val="yellow"/>
            <w:lang w:val="zh-Hant" w:eastAsia="zh-TW"/>
            <w:rPrChange w:id="195" w:author="LAU, Chaak Ming [LML]" w:date="2022-12-07T12:12:00Z">
              <w:rPr>
                <w:rFonts w:ascii="PMingLiU" w:eastAsia="PMingLiU" w:hAnsi="PMingLiU" w:cs="PMingLiU" w:hint="eastAsia"/>
                <w:lang w:val="zh-Hant" w:eastAsia="zh-TW"/>
              </w:rPr>
            </w:rPrChange>
          </w:rPr>
          <w:t>口語或書面的描述</w:t>
        </w:r>
      </w:ins>
      <w:r>
        <w:rPr>
          <w:lang w:val="zh-Hant" w:eastAsia="zh-TW"/>
        </w:rPr>
        <w:t>。</w:t>
      </w:r>
      <w:ins w:id="196" w:author="Grace Chan" w:date="2022-12-08T14:20:00Z">
        <w:r w:rsidR="0049222E">
          <w:rPr>
            <w:rFonts w:hint="eastAsia"/>
            <w:lang w:val="zh-Hant" w:eastAsia="zh-TW"/>
          </w:rPr>
          <w:t>請參看</w:t>
        </w:r>
      </w:ins>
      <w:del w:id="197" w:author="Grace Chan" w:date="2022-12-08T13:36:00Z">
        <w:r w:rsidDel="00EC28C0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以下</w:t>
      </w:r>
      <w:del w:id="198" w:author="Grace Chan" w:date="2022-12-08T14:20:00Z">
        <w:r w:rsidDel="0049222E">
          <w:rPr>
            <w:lang w:val="zh-Hant" w:eastAsia="zh-TW"/>
          </w:rPr>
          <w:delText>是一個</w:delText>
        </w:r>
        <w:r w:rsidDel="00377AAC">
          <w:rPr>
            <w:lang w:val="zh-Hant" w:eastAsia="zh-TW"/>
          </w:rPr>
          <w:delText>範</w:delText>
        </w:r>
      </w:del>
      <w:r>
        <w:rPr>
          <w:lang w:val="zh-Hant" w:eastAsia="zh-TW"/>
        </w:rPr>
        <w:t>例</w:t>
      </w:r>
      <w:ins w:id="199" w:author="Grace Chan" w:date="2022-12-08T14:20:00Z">
        <w:r w:rsidR="00377AAC">
          <w:rPr>
            <w:rFonts w:hint="eastAsia"/>
            <w:lang w:val="zh-Hant" w:eastAsia="zh-TW"/>
          </w:rPr>
          <w:t>子</w:t>
        </w:r>
      </w:ins>
      <w:r>
        <w:rPr>
          <w:lang w:val="zh-Hant" w:eastAsia="zh-TW"/>
        </w:rPr>
        <w:t>：</w:t>
      </w:r>
    </w:p>
    <w:p w14:paraId="745D557A" w14:textId="3956ED1E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鴨子：</w:t>
      </w:r>
      <w:ins w:id="200" w:author="Grace Chan" w:date="2022-12-22T12:41:00Z">
        <w:r w:rsidR="00E62F2B">
          <w:rPr>
            <w:rFonts w:hint="eastAsia"/>
            <w:lang w:val="zh-Hant" w:eastAsia="zh-TW"/>
          </w:rPr>
          <w:t>禽</w:t>
        </w:r>
      </w:ins>
      <w:r>
        <w:rPr>
          <w:lang w:val="zh-Hant" w:eastAsia="zh-TW"/>
        </w:rPr>
        <w:t>鳥，動物，走路搖晃，</w:t>
      </w:r>
      <w:del w:id="201" w:author="LAU, Chaak Ming [LML]" w:date="2022-12-07T12:13:00Z">
        <w:r w:rsidDel="00A32673">
          <w:rPr>
            <w:lang w:val="zh-Hant" w:eastAsia="zh-TW"/>
          </w:rPr>
          <w:delText>會</w:delText>
        </w:r>
      </w:del>
      <w:ins w:id="202" w:author="LAU, Chaak Ming [LML]" w:date="2022-12-07T12:13:00Z">
        <w:r w:rsidR="00A32673">
          <w:rPr>
            <w:rFonts w:hint="eastAsia"/>
            <w:lang w:val="zh-Hant" w:eastAsia="zh-TW"/>
          </w:rPr>
          <w:t>識得</w:t>
        </w:r>
      </w:ins>
      <w:r>
        <w:rPr>
          <w:lang w:val="zh-Hant" w:eastAsia="zh-TW"/>
        </w:rPr>
        <w:t>飛，遷徙動物，</w:t>
      </w:r>
      <w:del w:id="203" w:author="LAU, Chaak Ming [LML]" w:date="2022-12-07T12:13:00Z">
        <w:r w:rsidDel="00A32673">
          <w:rPr>
            <w:rFonts w:hint="eastAsia"/>
            <w:lang w:val="zh-Hant" w:eastAsia="zh-TW"/>
          </w:rPr>
          <w:delText>卵</w:delText>
        </w:r>
      </w:del>
      <w:ins w:id="204" w:author="LAU, Chaak Ming [LML]" w:date="2022-12-07T12:13:00Z">
        <w:r w:rsidR="00A32673">
          <w:rPr>
            <w:rFonts w:hint="eastAsia"/>
            <w:lang w:val="zh-Hant" w:eastAsia="zh-TW"/>
          </w:rPr>
          <w:t>會生蛋</w:t>
        </w:r>
      </w:ins>
      <w:del w:id="205" w:author="LAU, Chaak Ming [LML]" w:date="2022-12-07T12:13:00Z">
        <w:r w:rsidDel="00A32673">
          <w:rPr>
            <w:lang w:val="zh-Hant" w:eastAsia="zh-TW"/>
          </w:rPr>
          <w:delText>生</w:delText>
        </w:r>
      </w:del>
      <w:r>
        <w:rPr>
          <w:lang w:val="zh-Hant" w:eastAsia="zh-TW"/>
        </w:rPr>
        <w:t>，</w:t>
      </w:r>
      <w:del w:id="206" w:author="Grace Chan" w:date="2022-12-06T19:38:00Z">
        <w:r w:rsidDel="002036FB">
          <w:rPr>
            <w:lang w:val="zh-Hant" w:eastAsia="zh-TW"/>
          </w:rPr>
          <w:delText>嘎嘎叫</w:delText>
        </w:r>
      </w:del>
      <w:ins w:id="207" w:author="Grace Chan" w:date="2022-12-06T19:38:00Z">
        <w:r w:rsidR="002036FB">
          <w:rPr>
            <w:rFonts w:hint="eastAsia"/>
            <w:lang w:val="zh-Hant" w:eastAsia="zh-TW"/>
          </w:rPr>
          <w:t>呱呱</w:t>
        </w:r>
        <w:r w:rsidR="002036FB">
          <w:rPr>
            <w:lang w:val="zh-Hant" w:eastAsia="zh-TW"/>
          </w:rPr>
          <w:t>叫</w:t>
        </w:r>
      </w:ins>
      <w:r>
        <w:rPr>
          <w:lang w:val="zh-Hant" w:eastAsia="zh-TW"/>
        </w:rPr>
        <w:t>，</w:t>
      </w:r>
      <w:del w:id="208" w:author="LAU, Chaak Ming [LML]" w:date="2022-12-07T12:13:00Z">
        <w:r w:rsidDel="00A32673">
          <w:rPr>
            <w:rFonts w:hint="eastAsia"/>
            <w:lang w:val="zh-Hant" w:eastAsia="zh-TW"/>
          </w:rPr>
          <w:delText>會游泳</w:delText>
        </w:r>
      </w:del>
      <w:ins w:id="209" w:author="LAU, Chaak Ming [LML]" w:date="2022-12-07T12:13:00Z">
        <w:r w:rsidR="00A32673">
          <w:rPr>
            <w:rFonts w:hint="eastAsia"/>
            <w:lang w:val="zh-Hant" w:eastAsia="zh-TW"/>
          </w:rPr>
          <w:t>識游水</w:t>
        </w:r>
      </w:ins>
      <w:r>
        <w:rPr>
          <w:lang w:val="zh-Hant" w:eastAsia="zh-TW"/>
        </w:rPr>
        <w:t>，有翅膀，</w:t>
      </w:r>
      <w:ins w:id="210" w:author="Grace Chan" w:date="2022-12-08T13:37:00Z">
        <w:r w:rsidR="009301C1">
          <w:rPr>
            <w:rFonts w:hint="eastAsia"/>
            <w:lang w:val="zh-Hant" w:eastAsia="zh-TW"/>
          </w:rPr>
          <w:t>個嘴好</w:t>
        </w:r>
        <w:r w:rsidR="00842953">
          <w:rPr>
            <w:rFonts w:hint="eastAsia"/>
            <w:lang w:val="zh-Hant" w:eastAsia="zh-TW"/>
          </w:rPr>
          <w:t>扁</w:t>
        </w:r>
      </w:ins>
      <w:del w:id="211" w:author="Grace Chan" w:date="2022-12-08T13:37:00Z">
        <w:r w:rsidDel="00842953">
          <w:rPr>
            <w:lang w:val="zh-Hant" w:eastAsia="zh-TW"/>
          </w:rPr>
          <w:delText>有喙</w:delText>
        </w:r>
      </w:del>
      <w:r>
        <w:rPr>
          <w:lang w:val="zh-Hant" w:eastAsia="zh-TW"/>
        </w:rPr>
        <w:t>，有蹼</w:t>
      </w:r>
      <w:del w:id="212" w:author="Grace Chan" w:date="2022-12-08T13:37:00Z">
        <w:r w:rsidDel="00842953">
          <w:rPr>
            <w:lang w:val="zh-Hant" w:eastAsia="zh-TW"/>
          </w:rPr>
          <w:delText>足</w:delText>
        </w:r>
      </w:del>
      <w:r>
        <w:rPr>
          <w:lang w:val="zh-Hant" w:eastAsia="zh-TW"/>
        </w:rPr>
        <w:t>，有羽毛，生活在池塘裡，生活在水中，會被人獵殺，可食用</w:t>
      </w:r>
    </w:p>
    <w:p w14:paraId="745D557B" w14:textId="7506971C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</w:t>
      </w:r>
      <w:del w:id="213" w:author="Grace Chan" w:date="2022-12-22T12:41:00Z">
        <w:r w:rsidDel="00F6484B">
          <w:rPr>
            <w:rFonts w:hint="eastAsia"/>
            <w:lang w:val="zh-Hant" w:eastAsia="zh-TW"/>
          </w:rPr>
          <w:delText>有效</w:delText>
        </w:r>
      </w:del>
      <w:ins w:id="214" w:author="Grace Chan" w:date="2022-12-22T12:41:00Z">
        <w:r w:rsidR="00F6484B">
          <w:rPr>
            <w:rFonts w:hint="eastAsia"/>
            <w:lang w:val="zh-Hant" w:eastAsia="zh-TW"/>
          </w:rPr>
          <w:t>合理</w:t>
        </w:r>
      </w:ins>
      <w:r>
        <w:rPr>
          <w:lang w:val="zh-Hant" w:eastAsia="zh-TW"/>
        </w:rPr>
        <w:t>、快速地填寫此問卷，但</w:t>
      </w:r>
      <w:del w:id="215" w:author="Grace Chan" w:date="2022-12-06T19:38:00Z">
        <w:r w:rsidDel="002036FB">
          <w:rPr>
            <w:lang w:val="zh-Hant" w:eastAsia="zh-TW"/>
          </w:rPr>
          <w:delText>至少列出</w:delText>
        </w:r>
      </w:del>
      <w:r>
        <w:rPr>
          <w:lang w:val="zh-Hant" w:eastAsia="zh-TW"/>
        </w:rPr>
        <w:t>每</w:t>
      </w:r>
      <w:r>
        <w:rPr>
          <w:rFonts w:hint="eastAsia"/>
          <w:lang w:val="zh-Hant" w:eastAsia="zh-TW"/>
        </w:rPr>
        <w:t>個單詞</w:t>
      </w:r>
      <w:del w:id="216" w:author="Grace Chan" w:date="2022-12-06T19:38:00Z">
        <w:r w:rsidDel="002036FB">
          <w:rPr>
            <w:lang w:val="zh-Hant" w:eastAsia="zh-TW"/>
          </w:rPr>
          <w:delText>的</w:delText>
        </w:r>
      </w:del>
      <w:ins w:id="217" w:author="Grace Chan" w:date="2022-12-08T14:21:00Z">
        <w:r w:rsidR="00027DA0">
          <w:rPr>
            <w:rFonts w:hint="eastAsia"/>
            <w:lang w:val="zh-Hant" w:eastAsia="zh-TW"/>
          </w:rPr>
          <w:t>至少要列出</w:t>
        </w:r>
      </w:ins>
      <w:r>
        <w:rPr>
          <w:lang w:val="zh-Hant" w:eastAsia="zh-TW"/>
        </w:rPr>
        <w:t>幾個屬性。</w:t>
      </w:r>
      <w:del w:id="218" w:author="Grace Chan" w:date="2022-12-08T14:21:00Z">
        <w:r w:rsidDel="00027DA0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非常感謝</w:t>
      </w:r>
      <w:del w:id="219" w:author="Grace Chan" w:date="2022-12-22T13:16:00Z">
        <w:r w:rsidDel="00DF0DC1">
          <w:rPr>
            <w:lang w:val="zh-Hant" w:eastAsia="zh-TW"/>
          </w:rPr>
          <w:delText>您</w:delText>
        </w:r>
      </w:del>
      <w:ins w:id="220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填寫此問卷。</w:t>
      </w:r>
    </w:p>
    <w:p w14:paraId="745D557C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7D" w14:textId="4E785005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習得年齡任務：（</w:t>
      </w:r>
      <w:r w:rsidR="002036FB">
        <w:rPr>
          <w:rFonts w:hint="eastAsia"/>
          <w:b/>
          <w:lang w:val="zh-Hant" w:eastAsia="zh-TW"/>
        </w:rPr>
        <w:t>K</w:t>
      </w:r>
      <w:r w:rsidR="002036FB">
        <w:rPr>
          <w:b/>
          <w:lang w:val="zh-Hant" w:eastAsia="zh-TW"/>
        </w:rPr>
        <w:t>uperman</w:t>
      </w:r>
      <w:r>
        <w:rPr>
          <w:b/>
          <w:lang w:val="zh-Hant" w:eastAsia="zh-TW"/>
        </w:rPr>
        <w:t>等，</w:t>
      </w:r>
      <w:r>
        <w:rPr>
          <w:b/>
          <w:lang w:val="zh-Hant" w:eastAsia="zh-TW"/>
        </w:rPr>
        <w:t>2012</w:t>
      </w:r>
      <w:r>
        <w:rPr>
          <w:b/>
          <w:lang w:val="zh-Hant" w:eastAsia="zh-TW"/>
        </w:rPr>
        <w:t>年）</w:t>
      </w:r>
    </w:p>
    <w:p w14:paraId="745D557E" w14:textId="2293007B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</w:t>
      </w:r>
      <w:del w:id="221" w:author="Grace Chan" w:date="2022-12-22T13:16:00Z">
        <w:r w:rsidDel="00DF0DC1">
          <w:rPr>
            <w:lang w:val="zh-Hant" w:eastAsia="zh-TW"/>
          </w:rPr>
          <w:delText>您</w:delText>
        </w:r>
      </w:del>
      <w:ins w:id="22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以年為單位填寫</w:t>
      </w:r>
      <w:del w:id="223" w:author="Grace Chan" w:date="2022-12-22T13:16:00Z">
        <w:r w:rsidDel="00DF0DC1">
          <w:rPr>
            <w:lang w:val="zh-Hant" w:eastAsia="zh-TW"/>
          </w:rPr>
          <w:delText>您</w:delText>
        </w:r>
      </w:del>
      <w:ins w:id="224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學會每個單詞時的年齡。</w:t>
      </w:r>
      <w:del w:id="225" w:author="Grace Chan" w:date="2022-12-08T13:41:00Z">
        <w:r w:rsidDel="003E2FE5">
          <w:rPr>
            <w:lang w:val="zh-Hant" w:eastAsia="zh-TW"/>
          </w:rPr>
          <w:delText xml:space="preserve"> </w:delText>
        </w:r>
      </w:del>
      <w:del w:id="226" w:author="Grace Chan" w:date="2022-12-22T13:16:00Z">
        <w:r w:rsidDel="00DF0DC1">
          <w:rPr>
            <w:lang w:val="zh-Hant" w:eastAsia="zh-TW"/>
          </w:rPr>
          <w:delText>您</w:delText>
        </w:r>
      </w:del>
      <w:ins w:id="22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只需要填寫大</w:t>
      </w:r>
      <w:del w:id="228" w:author="Grace Chan" w:date="2022-12-06T19:38:00Z">
        <w:r w:rsidDel="002036FB">
          <w:rPr>
            <w:rFonts w:hint="eastAsia"/>
            <w:lang w:val="zh-Hant" w:eastAsia="zh-TW"/>
          </w:rPr>
          <w:delText>致的</w:delText>
        </w:r>
      </w:del>
      <w:ins w:id="229" w:author="Grace Chan" w:date="2022-12-06T19:39:00Z">
        <w:r w:rsidR="002036FB">
          <w:rPr>
            <w:rFonts w:hint="eastAsia"/>
            <w:lang w:val="zh-Hant" w:eastAsia="zh-TW"/>
          </w:rPr>
          <w:t>約</w:t>
        </w:r>
      </w:ins>
      <w:r>
        <w:rPr>
          <w:lang w:val="zh-Hant" w:eastAsia="zh-TW"/>
        </w:rPr>
        <w:t>年齡。</w:t>
      </w:r>
      <w:del w:id="230" w:author="Grace Chan" w:date="2022-12-08T13:41:00Z">
        <w:r w:rsidDel="003E2FE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如果</w:t>
      </w:r>
      <w:del w:id="231" w:author="Grace Chan" w:date="2022-12-22T13:16:00Z">
        <w:r w:rsidDel="00DF0DC1">
          <w:rPr>
            <w:lang w:val="zh-Hant" w:eastAsia="zh-TW"/>
          </w:rPr>
          <w:delText>您</w:delText>
        </w:r>
      </w:del>
      <w:ins w:id="23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不知道詞彙的含義，請按</w:t>
      </w:r>
      <w:r>
        <w:rPr>
          <w:lang w:val="zh-Hant" w:eastAsia="zh-TW"/>
        </w:rPr>
        <w:t>X</w:t>
      </w:r>
      <w:r>
        <w:rPr>
          <w:lang w:val="zh-Hant" w:eastAsia="zh-TW"/>
        </w:rPr>
        <w:t>鍵。</w:t>
      </w:r>
      <w:del w:id="233" w:author="Grace Chan" w:date="2022-12-08T13:41:00Z">
        <w:r w:rsidDel="003E2FE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問卷中涉及的</w:t>
      </w:r>
      <w:ins w:id="234" w:author="Grace Chan" w:date="2022-12-22T12:42:00Z">
        <w:r w:rsidR="00951396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大致習得年齡</w:t>
      </w:r>
      <w:ins w:id="235" w:author="Grace Chan" w:date="2022-12-22T12:42:00Z">
        <w:r w:rsidR="00951396">
          <w:rPr>
            <w:rFonts w:hint="eastAsia"/>
            <w:lang w:val="zh-Hant" w:eastAsia="zh-TW"/>
          </w:rPr>
          <w:t>」，</w:t>
        </w:r>
      </w:ins>
      <w:r>
        <w:rPr>
          <w:lang w:val="zh-Hant" w:eastAsia="zh-TW"/>
        </w:rPr>
        <w:t>是指如果有人在</w:t>
      </w:r>
      <w:del w:id="236" w:author="Grace Chan" w:date="2022-12-22T13:16:00Z">
        <w:r w:rsidDel="00DF0DC1">
          <w:rPr>
            <w:lang w:val="zh-Hant" w:eastAsia="zh-TW"/>
          </w:rPr>
          <w:delText>您</w:delText>
        </w:r>
      </w:del>
      <w:ins w:id="23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面前使用這個詞，即使</w:t>
      </w:r>
      <w:del w:id="238" w:author="Grace Chan" w:date="2022-12-22T13:16:00Z">
        <w:r w:rsidDel="00DF0DC1">
          <w:rPr>
            <w:lang w:val="zh-Hant" w:eastAsia="zh-TW"/>
          </w:rPr>
          <w:delText>您</w:delText>
        </w:r>
      </w:del>
      <w:ins w:id="239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當時沒有使用、閱讀或書寫，</w:t>
      </w:r>
      <w:del w:id="240" w:author="Grace Chan" w:date="2022-12-22T13:16:00Z">
        <w:r w:rsidDel="00DF0DC1">
          <w:rPr>
            <w:lang w:val="zh-Hant" w:eastAsia="zh-TW"/>
          </w:rPr>
          <w:delText>您</w:delText>
        </w:r>
      </w:del>
      <w:ins w:id="241" w:author="Grace Chan" w:date="2022-12-22T13:16:00Z">
        <w:r w:rsidR="00DF0DC1">
          <w:rPr>
            <w:lang w:val="zh-Hant" w:eastAsia="zh-TW"/>
          </w:rPr>
          <w:t>你</w:t>
        </w:r>
      </w:ins>
      <w:ins w:id="242" w:author="Grace Chan" w:date="2022-12-08T14:22:00Z">
        <w:r w:rsidR="00581D09">
          <w:rPr>
            <w:rFonts w:hint="eastAsia"/>
            <w:lang w:val="zh-Hant" w:eastAsia="zh-TW"/>
          </w:rPr>
          <w:t>亦能</w:t>
        </w:r>
      </w:ins>
      <w:del w:id="243" w:author="Grace Chan" w:date="2022-12-08T14:21:00Z">
        <w:r w:rsidDel="00581D09">
          <w:rPr>
            <w:lang w:val="zh-Hant" w:eastAsia="zh-TW"/>
          </w:rPr>
          <w:delText>也會</w:delText>
        </w:r>
      </w:del>
      <w:r>
        <w:rPr>
          <w:lang w:val="zh-Hant" w:eastAsia="zh-TW"/>
        </w:rPr>
        <w:t>理解這個詞的年齡。</w:t>
      </w:r>
    </w:p>
    <w:p w14:paraId="745D557F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80" w14:textId="2B05039E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具體性任務：（</w:t>
      </w:r>
      <w:r w:rsidR="002036FB">
        <w:rPr>
          <w:rFonts w:hint="eastAsia"/>
          <w:b/>
          <w:lang w:val="zh-Hant" w:eastAsia="zh-TW"/>
        </w:rPr>
        <w:t>B</w:t>
      </w:r>
      <w:r w:rsidR="002036FB">
        <w:rPr>
          <w:b/>
          <w:lang w:val="zh-Hant" w:eastAsia="zh-TW"/>
        </w:rPr>
        <w:t>rysbaert</w:t>
      </w:r>
      <w:r>
        <w:rPr>
          <w:b/>
          <w:lang w:val="zh-Hant" w:eastAsia="zh-TW"/>
        </w:rPr>
        <w:t>等，</w:t>
      </w:r>
      <w:r>
        <w:rPr>
          <w:b/>
          <w:lang w:val="zh-Hant" w:eastAsia="zh-TW"/>
        </w:rPr>
        <w:t>2014</w:t>
      </w:r>
      <w:r>
        <w:rPr>
          <w:b/>
          <w:lang w:val="zh-Hant" w:eastAsia="zh-TW"/>
        </w:rPr>
        <w:t>年）</w:t>
      </w:r>
    </w:p>
    <w:p w14:paraId="745D5581" w14:textId="7EDF81D6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lastRenderedPageBreak/>
        <w:t>有些詞彙指的是現實中的事物或行為，</w:t>
      </w:r>
      <w:del w:id="244" w:author="Grace Chan" w:date="2022-12-22T13:16:00Z">
        <w:r w:rsidDel="00DF0DC1">
          <w:rPr>
            <w:lang w:val="zh-Hant" w:eastAsia="zh-TW"/>
          </w:rPr>
          <w:delText>您</w:delText>
        </w:r>
      </w:del>
      <w:ins w:id="245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可以</w:t>
      </w:r>
      <w:ins w:id="246" w:author="Grace Chan" w:date="2022-12-08T14:22:00Z">
        <w:r w:rsidR="00581D09">
          <w:rPr>
            <w:rFonts w:hint="eastAsia"/>
            <w:lang w:val="zh-Hant" w:eastAsia="zh-TW"/>
          </w:rPr>
          <w:t>透</w:t>
        </w:r>
      </w:ins>
      <w:del w:id="247" w:author="Grace Chan" w:date="2022-12-08T14:22:00Z">
        <w:r w:rsidDel="00581D09">
          <w:rPr>
            <w:lang w:val="zh-Hant" w:eastAsia="zh-TW"/>
          </w:rPr>
          <w:delText>通</w:delText>
        </w:r>
      </w:del>
      <w:r>
        <w:rPr>
          <w:lang w:val="zh-Hant" w:eastAsia="zh-TW"/>
        </w:rPr>
        <w:t>過五</w:t>
      </w:r>
      <w:del w:id="248" w:author="Grace Chan" w:date="2022-12-08T14:22:00Z">
        <w:r w:rsidDel="00777FDE">
          <w:rPr>
            <w:lang w:val="zh-Hant" w:eastAsia="zh-TW"/>
          </w:rPr>
          <w:delText>種</w:delText>
        </w:r>
      </w:del>
      <w:r>
        <w:rPr>
          <w:lang w:val="zh-Hant" w:eastAsia="zh-TW"/>
        </w:rPr>
        <w:t>感</w:t>
      </w:r>
      <w:del w:id="249" w:author="Grace Chan" w:date="2022-12-08T14:22:00Z">
        <w:r w:rsidDel="00777FDE">
          <w:rPr>
            <w:lang w:val="zh-Hant" w:eastAsia="zh-TW"/>
          </w:rPr>
          <w:delText>官</w:delText>
        </w:r>
      </w:del>
      <w:r>
        <w:rPr>
          <w:lang w:val="zh-Hant" w:eastAsia="zh-TW"/>
        </w:rPr>
        <w:t>中</w:t>
      </w:r>
      <w:ins w:id="250" w:author="Grace Chan" w:date="2022-12-08T14:22:00Z">
        <w:r w:rsidR="00777FDE">
          <w:rPr>
            <w:rFonts w:hint="eastAsia"/>
            <w:lang w:val="zh-Hant" w:eastAsia="zh-TW"/>
          </w:rPr>
          <w:t>的</w:t>
        </w:r>
      </w:ins>
      <w:ins w:id="251" w:author="Grace Chan" w:date="2022-12-06T19:39:00Z">
        <w:r w:rsidR="002036FB">
          <w:rPr>
            <w:rFonts w:asciiTheme="minorEastAsia" w:hAnsiTheme="minorEastAsia" w:hint="eastAsia"/>
            <w:lang w:val="zh-Hant" w:eastAsia="zh-TW"/>
          </w:rPr>
          <w:t>任何</w:t>
        </w:r>
      </w:ins>
      <w:del w:id="252" w:author="Grace Chan" w:date="2022-12-06T19:39:00Z">
        <w:r w:rsidDel="002036FB">
          <w:rPr>
            <w:lang w:val="zh-Hant" w:eastAsia="zh-TW"/>
          </w:rPr>
          <w:delText>的</w:delText>
        </w:r>
      </w:del>
      <w:r>
        <w:rPr>
          <w:lang w:val="zh-Hant" w:eastAsia="zh-TW"/>
        </w:rPr>
        <w:t>一種</w:t>
      </w:r>
      <w:ins w:id="253" w:author="Grace Chan" w:date="2022-12-08T14:22:00Z">
        <w:r w:rsidR="00777FDE">
          <w:rPr>
            <w:rFonts w:hint="eastAsia"/>
            <w:lang w:val="zh-Hant" w:eastAsia="zh-TW"/>
          </w:rPr>
          <w:t>感官</w:t>
        </w:r>
      </w:ins>
      <w:r>
        <w:rPr>
          <w:lang w:val="zh-Hant" w:eastAsia="zh-TW"/>
        </w:rPr>
        <w:t>直接體驗到它們，我們</w:t>
      </w:r>
      <w:del w:id="254" w:author="Grace Chan" w:date="2022-12-08T13:41:00Z">
        <w:r w:rsidDel="00687188">
          <w:rPr>
            <w:lang w:val="zh-Hant" w:eastAsia="zh-TW"/>
          </w:rPr>
          <w:delText>把這些詞彙</w:delText>
        </w:r>
      </w:del>
      <w:r>
        <w:rPr>
          <w:lang w:val="zh-Hant" w:eastAsia="zh-TW"/>
        </w:rPr>
        <w:t>稱</w:t>
      </w:r>
      <w:ins w:id="255" w:author="Grace Chan" w:date="2022-12-08T13:41:00Z">
        <w:r w:rsidR="00687188">
          <w:rPr>
            <w:lang w:val="zh-Hant" w:eastAsia="zh-TW"/>
          </w:rPr>
          <w:t>這些詞彙</w:t>
        </w:r>
      </w:ins>
      <w:r>
        <w:rPr>
          <w:lang w:val="zh-Hant" w:eastAsia="zh-TW"/>
        </w:rPr>
        <w:t>為具體詞彙。</w:t>
      </w:r>
      <w:del w:id="256" w:author="Grace Chan" w:date="2022-12-08T13:41:00Z">
        <w:r w:rsidDel="00687188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而另一些詞彙則無法直接體驗到，</w:t>
      </w:r>
      <w:ins w:id="257" w:author="Grace Chan" w:date="2022-12-08T14:22:00Z">
        <w:r w:rsidR="00777FDE">
          <w:rPr>
            <w:rFonts w:hint="eastAsia"/>
            <w:lang w:val="zh-Hant" w:eastAsia="zh-TW"/>
          </w:rPr>
          <w:t>需要</w:t>
        </w:r>
      </w:ins>
      <w:del w:id="258" w:author="Grace Chan" w:date="2022-12-08T14:22:00Z">
        <w:r w:rsidDel="00777FDE">
          <w:rPr>
            <w:lang w:val="zh-Hant" w:eastAsia="zh-TW"/>
          </w:rPr>
          <w:delText>是</w:delText>
        </w:r>
      </w:del>
      <w:del w:id="259" w:author="Grace Chan" w:date="2022-12-08T13:42:00Z">
        <w:r w:rsidDel="00687188">
          <w:rPr>
            <w:lang w:val="zh-Hant" w:eastAsia="zh-TW"/>
          </w:rPr>
          <w:delText>通</w:delText>
        </w:r>
      </w:del>
      <w:ins w:id="260" w:author="Grace Chan" w:date="2022-12-08T13:42:00Z">
        <w:r w:rsidR="00687188">
          <w:rPr>
            <w:rFonts w:hint="eastAsia"/>
            <w:lang w:val="zh-Hant" w:eastAsia="zh-TW"/>
          </w:rPr>
          <w:t>透</w:t>
        </w:r>
      </w:ins>
      <w:r>
        <w:rPr>
          <w:lang w:val="zh-Hant" w:eastAsia="zh-TW"/>
        </w:rPr>
        <w:t>過被其他詞定義而被人們理解，這些詞彙都是抽象詞</w:t>
      </w:r>
      <w:ins w:id="261" w:author="Grace Chan" w:date="2022-12-22T12:56:00Z">
        <w:r w:rsidR="00AD2C25">
          <w:rPr>
            <w:lang w:val="zh-Hant" w:eastAsia="zh-TW"/>
          </w:rPr>
          <w:t>彙</w:t>
        </w:r>
      </w:ins>
      <w:r>
        <w:rPr>
          <w:lang w:val="zh-Hant" w:eastAsia="zh-TW"/>
        </w:rPr>
        <w:t>。</w:t>
      </w:r>
      <w:del w:id="262" w:author="Grace Chan" w:date="2022-12-08T13:42:00Z">
        <w:r w:rsidDel="00687188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此外，也有一些詞彙介</w:t>
      </w:r>
      <w:ins w:id="263" w:author="Grace Chan" w:date="2022-12-06T19:40:00Z">
        <w:r w:rsidR="002036FB">
          <w:rPr>
            <w:rFonts w:asciiTheme="minorEastAsia" w:hAnsiTheme="minorEastAsia" w:hint="eastAsia"/>
            <w:lang w:val="zh-Hant" w:eastAsia="zh-TW"/>
          </w:rPr>
          <w:t>乎</w:t>
        </w:r>
      </w:ins>
      <w:del w:id="264" w:author="Grace Chan" w:date="2022-12-06T19:40:00Z">
        <w:r w:rsidDel="002036FB">
          <w:rPr>
            <w:rFonts w:hint="eastAsia"/>
            <w:lang w:val="zh-Hant" w:eastAsia="zh-TW"/>
          </w:rPr>
          <w:delText>於</w:delText>
        </w:r>
      </w:del>
      <w:r>
        <w:rPr>
          <w:lang w:val="zh-Hant" w:eastAsia="zh-TW"/>
        </w:rPr>
        <w:t>兩種極端情況之間，我們可以在某種程度上體驗它們，但同時，我們也需要依賴語言來理解它們。</w:t>
      </w:r>
      <w:del w:id="265" w:author="Grace Chan" w:date="2022-12-08T13:42:00Z">
        <w:r w:rsidDel="00687188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我們希望</w:t>
      </w:r>
      <w:del w:id="266" w:author="Grace Chan" w:date="2022-12-22T13:16:00Z">
        <w:r w:rsidDel="00DF0DC1">
          <w:rPr>
            <w:lang w:val="zh-Hant" w:eastAsia="zh-TW"/>
          </w:rPr>
          <w:delText>您</w:delText>
        </w:r>
      </w:del>
      <w:ins w:id="267" w:author="Grace Chan" w:date="2022-12-22T13:16:00Z">
        <w:r w:rsidR="00DF0DC1">
          <w:rPr>
            <w:lang w:val="zh-Hant" w:eastAsia="zh-TW"/>
          </w:rPr>
          <w:t>你</w:t>
        </w:r>
      </w:ins>
      <w:del w:id="268" w:author="Grace Chan" w:date="2022-12-06T19:40:00Z">
        <w:r w:rsidDel="002036FB">
          <w:rPr>
            <w:rFonts w:hint="eastAsia"/>
            <w:lang w:val="zh-Hant" w:eastAsia="zh-TW"/>
          </w:rPr>
          <w:delText>通過</w:delText>
        </w:r>
      </w:del>
      <w:ins w:id="269" w:author="Grace Chan" w:date="2022-12-08T14:23:00Z">
        <w:r w:rsidR="000A6548">
          <w:rPr>
            <w:rFonts w:hint="eastAsia"/>
            <w:lang w:val="zh-Hant" w:eastAsia="zh-TW"/>
          </w:rPr>
          <w:t>用</w:t>
        </w:r>
      </w:ins>
      <w:r>
        <w:rPr>
          <w:lang w:val="zh-Hant" w:eastAsia="zh-TW"/>
        </w:rPr>
        <w:t>一個從抽象到具體的</w:t>
      </w:r>
      <w:r>
        <w:rPr>
          <w:lang w:val="zh-Hant" w:eastAsia="zh-TW"/>
        </w:rPr>
        <w:t>5</w:t>
      </w:r>
      <w:r>
        <w:rPr>
          <w:lang w:val="zh-Hant" w:eastAsia="zh-TW"/>
        </w:rPr>
        <w:t>分制評分量表來表示每個詞彙意義的具體</w:t>
      </w:r>
      <w:del w:id="270" w:author="Grace Chan" w:date="2022-12-06T19:41:00Z">
        <w:r w:rsidDel="002036FB">
          <w:rPr>
            <w:lang w:val="zh-Hant" w:eastAsia="zh-TW"/>
          </w:rPr>
          <w:delText>性</w:delText>
        </w:r>
      </w:del>
      <w:r>
        <w:rPr>
          <w:lang w:val="zh-Hant" w:eastAsia="zh-TW"/>
        </w:rPr>
        <w:t>程度。</w:t>
      </w:r>
      <w:del w:id="271" w:author="Grace Chan" w:date="2022-12-08T13:42:00Z">
        <w:r w:rsidDel="00687188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具體詞彙將得到</w:t>
      </w:r>
      <w:ins w:id="272" w:author="Grace Chan" w:date="2022-12-06T19:41:00Z">
        <w:r w:rsidR="002036FB">
          <w:rPr>
            <w:lang w:val="zh-Hant" w:eastAsia="zh-TW"/>
          </w:rPr>
          <w:t>較高</w:t>
        </w:r>
      </w:ins>
      <w:del w:id="273" w:author="Grace Chan" w:date="2022-12-06T19:41:00Z">
        <w:r w:rsidDel="002036FB">
          <w:rPr>
            <w:lang w:val="zh-Hant" w:eastAsia="zh-TW"/>
          </w:rPr>
          <w:delText>的</w:delText>
        </w:r>
      </w:del>
      <w:r>
        <w:rPr>
          <w:lang w:val="zh-Hant" w:eastAsia="zh-TW"/>
        </w:rPr>
        <w:t>分數</w:t>
      </w:r>
      <w:ins w:id="274" w:author="Grace Chan" w:date="2022-12-08T14:23:00Z">
        <w:r w:rsidR="00722B09">
          <w:rPr>
            <w:rFonts w:hint="eastAsia"/>
            <w:lang w:val="zh-Hant" w:eastAsia="zh-TW"/>
          </w:rPr>
          <w:t>，例如</w:t>
        </w:r>
        <w:r w:rsidR="00722B09">
          <w:rPr>
            <w:rFonts w:hint="eastAsia"/>
            <w:lang w:val="zh-Hant" w:eastAsia="zh-TW"/>
          </w:rPr>
          <w:t>5</w:t>
        </w:r>
        <w:r w:rsidR="00722B09">
          <w:rPr>
            <w:rFonts w:hint="eastAsia"/>
            <w:lang w:val="zh-Hant" w:eastAsia="zh-TW"/>
          </w:rPr>
          <w:t>或</w:t>
        </w:r>
        <w:r w:rsidR="00722B09">
          <w:rPr>
            <w:rFonts w:hint="eastAsia"/>
            <w:lang w:val="zh-Hant" w:eastAsia="zh-TW"/>
          </w:rPr>
          <w:t>4</w:t>
        </w:r>
      </w:ins>
      <w:del w:id="275" w:author="Grace Chan" w:date="2022-12-06T19:41:00Z">
        <w:r w:rsidDel="002036FB">
          <w:rPr>
            <w:lang w:val="zh-Hant" w:eastAsia="zh-TW"/>
          </w:rPr>
          <w:delText>較高</w:delText>
        </w:r>
      </w:del>
      <w:r>
        <w:rPr>
          <w:lang w:val="zh-Hant" w:eastAsia="zh-TW"/>
        </w:rPr>
        <w:t>，指的是現實中存在的東西</w:t>
      </w:r>
      <w:del w:id="276" w:author="Grace Chan" w:date="2022-12-08T13:42:00Z">
        <w:r w:rsidDel="00687188">
          <w:rPr>
            <w:lang w:val="zh-Hant" w:eastAsia="zh-TW"/>
          </w:rPr>
          <w:delText xml:space="preserve">; </w:delText>
        </w:r>
      </w:del>
      <w:ins w:id="277" w:author="Grace Chan" w:date="2022-12-08T13:42:00Z">
        <w:r w:rsidR="00687188">
          <w:rPr>
            <w:rFonts w:hint="eastAsia"/>
            <w:lang w:val="zh-Hant" w:eastAsia="zh-TW"/>
          </w:rPr>
          <w:t>；</w:t>
        </w:r>
      </w:ins>
      <w:del w:id="278" w:author="Grace Chan" w:date="2022-12-22T13:16:00Z">
        <w:r w:rsidDel="00DF0DC1">
          <w:rPr>
            <w:lang w:val="zh-Hant" w:eastAsia="zh-TW"/>
          </w:rPr>
          <w:delText>您</w:delText>
        </w:r>
      </w:del>
      <w:ins w:id="279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可以</w:t>
      </w:r>
      <w:del w:id="280" w:author="Grace Chan" w:date="2022-12-08T13:43:00Z">
        <w:r w:rsidDel="00687188">
          <w:rPr>
            <w:lang w:val="zh-Hant" w:eastAsia="zh-TW"/>
          </w:rPr>
          <w:delText>通</w:delText>
        </w:r>
      </w:del>
      <w:ins w:id="281" w:author="Grace Chan" w:date="2022-12-08T13:43:00Z">
        <w:r w:rsidR="00687188">
          <w:rPr>
            <w:rFonts w:hint="eastAsia"/>
            <w:lang w:val="zh-Hant" w:eastAsia="zh-TW"/>
          </w:rPr>
          <w:t>透</w:t>
        </w:r>
      </w:ins>
      <w:r>
        <w:rPr>
          <w:lang w:val="zh-Hant" w:eastAsia="zh-TW"/>
        </w:rPr>
        <w:t>過</w:t>
      </w:r>
      <w:del w:id="282" w:author="Grace Chan" w:date="2022-12-22T13:16:00Z">
        <w:r w:rsidDel="00DF0DC1">
          <w:rPr>
            <w:lang w:val="zh-Hant" w:eastAsia="zh-TW"/>
          </w:rPr>
          <w:delText>您</w:delText>
        </w:r>
      </w:del>
      <w:ins w:id="283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的感官（嗅覺、味覺、觸覺、聽覺、視覺）和動作即時體驗到它。</w:t>
      </w:r>
      <w:del w:id="284" w:author="Grace Chan" w:date="2022-12-08T13:43:00Z">
        <w:r w:rsidDel="00687188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解釋一個具體詞彙最簡單的方法是指示或演示（例如，要解釋</w:t>
      </w:r>
      <w:del w:id="285" w:author="Grace Chan" w:date="2022-12-08T13:43:00Z">
        <w:r w:rsidDel="00687188">
          <w:rPr>
            <w:lang w:val="zh-Hant" w:eastAsia="zh-TW"/>
          </w:rPr>
          <w:delText>“</w:delText>
        </w:r>
      </w:del>
      <w:ins w:id="286" w:author="Grace Chan" w:date="2022-12-08T13:43:00Z">
        <w:r w:rsidR="00687188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甜</w:t>
      </w:r>
      <w:del w:id="287" w:author="Grace Chan" w:date="2022-12-08T13:43:00Z">
        <w:r w:rsidDel="00687188">
          <w:rPr>
            <w:lang w:val="zh-Hant" w:eastAsia="zh-TW"/>
          </w:rPr>
          <w:delText>”</w:delText>
        </w:r>
      </w:del>
      <w:ins w:id="288" w:author="Grace Chan" w:date="2022-12-08T13:43:00Z">
        <w:r w:rsidR="00687188">
          <w:rPr>
            <w:rFonts w:hint="eastAsia"/>
            <w:lang w:val="zh-Hant" w:eastAsia="zh-Hant"/>
          </w:rPr>
          <w:t>」</w:t>
        </w:r>
      </w:ins>
      <w:r>
        <w:rPr>
          <w:lang w:val="zh-Hant" w:eastAsia="zh-TW"/>
        </w:rPr>
        <w:t>這個詞，</w:t>
      </w:r>
      <w:del w:id="289" w:author="Grace Chan" w:date="2022-12-22T13:16:00Z">
        <w:r w:rsidDel="00DF0DC1">
          <w:rPr>
            <w:lang w:val="zh-Hant" w:eastAsia="zh-TW"/>
          </w:rPr>
          <w:delText>您</w:delText>
        </w:r>
      </w:del>
      <w:ins w:id="290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可以讓某人吃糖</w:t>
      </w:r>
      <w:del w:id="291" w:author="Grace Chan" w:date="2022-12-08T13:43:00Z">
        <w:r w:rsidDel="00687188">
          <w:rPr>
            <w:lang w:val="zh-Hant" w:eastAsia="zh-TW"/>
          </w:rPr>
          <w:delText xml:space="preserve">; </w:delText>
        </w:r>
      </w:del>
      <w:ins w:id="292" w:author="Grace Chan" w:date="2022-12-08T13:43:00Z">
        <w:r w:rsidR="00687188">
          <w:rPr>
            <w:rFonts w:hint="eastAsia"/>
            <w:lang w:val="zh-Hant" w:eastAsia="zh-TW"/>
          </w:rPr>
          <w:t>；</w:t>
        </w:r>
      </w:ins>
      <w:r>
        <w:rPr>
          <w:lang w:val="zh-Hant" w:eastAsia="zh-TW"/>
        </w:rPr>
        <w:t>要解釋</w:t>
      </w:r>
      <w:del w:id="293" w:author="Grace Chan" w:date="2022-12-08T13:43:00Z">
        <w:r w:rsidDel="00687188">
          <w:rPr>
            <w:lang w:val="zh-Hant" w:eastAsia="zh-TW"/>
          </w:rPr>
          <w:delText>“</w:delText>
        </w:r>
      </w:del>
      <w:ins w:id="294" w:author="Grace Chan" w:date="2022-12-08T13:43:00Z">
        <w:r w:rsidR="00687188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跳</w:t>
      </w:r>
      <w:del w:id="295" w:author="Grace Chan" w:date="2022-12-08T13:43:00Z">
        <w:r w:rsidDel="00687188">
          <w:rPr>
            <w:lang w:val="zh-Hant" w:eastAsia="zh-TW"/>
          </w:rPr>
          <w:delText>”</w:delText>
        </w:r>
      </w:del>
      <w:ins w:id="296" w:author="Grace Chan" w:date="2022-12-08T13:43:00Z">
        <w:r w:rsidR="00687188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這個詞，</w:t>
      </w:r>
      <w:del w:id="297" w:author="Grace Chan" w:date="2022-12-22T13:16:00Z">
        <w:r w:rsidDel="00DF0DC1">
          <w:rPr>
            <w:lang w:val="zh-Hant" w:eastAsia="zh-TW"/>
          </w:rPr>
          <w:delText>您</w:delText>
        </w:r>
      </w:del>
      <w:ins w:id="298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可以簡單地跳一跳或</w:t>
      </w:r>
      <w:ins w:id="299" w:author="Grace Chan" w:date="2022-12-08T13:43:00Z">
        <w:r w:rsidR="001C1F71">
          <w:rPr>
            <w:rFonts w:hint="eastAsia"/>
            <w:lang w:val="zh-Hant" w:eastAsia="zh-TW"/>
          </w:rPr>
          <w:t>者</w:t>
        </w:r>
      </w:ins>
      <w:r>
        <w:rPr>
          <w:lang w:val="zh-Hant" w:eastAsia="zh-TW"/>
        </w:rPr>
        <w:t>播放一段關於</w:t>
      </w:r>
      <w:del w:id="300" w:author="Grace Chan" w:date="2022-12-08T13:44:00Z">
        <w:r w:rsidDel="001C1F71">
          <w:rPr>
            <w:lang w:val="zh-Hant" w:eastAsia="zh-TW"/>
          </w:rPr>
          <w:delText>“</w:delText>
        </w:r>
      </w:del>
      <w:ins w:id="301" w:author="Grace Chan" w:date="2022-12-08T13:44:00Z">
        <w:r w:rsidR="001C1F71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跳</w:t>
      </w:r>
      <w:del w:id="302" w:author="Grace Chan" w:date="2022-12-08T13:44:00Z">
        <w:r w:rsidDel="001C1F71">
          <w:rPr>
            <w:lang w:val="zh-Hant" w:eastAsia="zh-TW"/>
          </w:rPr>
          <w:delText>”</w:delText>
        </w:r>
      </w:del>
      <w:ins w:id="303" w:author="Grace Chan" w:date="2022-12-08T13:44:00Z">
        <w:r w:rsidR="001C1F71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這個動作的</w:t>
      </w:r>
      <w:del w:id="304" w:author="Grace Chan" w:date="2022-12-06T19:42:00Z">
        <w:r w:rsidDel="002036FB">
          <w:rPr>
            <w:rFonts w:hint="eastAsia"/>
            <w:lang w:val="zh-Hant" w:eastAsia="zh-TW"/>
          </w:rPr>
          <w:delText>電影剪輯</w:delText>
        </w:r>
      </w:del>
      <w:ins w:id="305" w:author="Grace Chan" w:date="2022-12-06T19:42:00Z">
        <w:r w:rsidR="002036FB">
          <w:rPr>
            <w:rFonts w:hint="eastAsia"/>
            <w:lang w:val="zh-Hant" w:eastAsia="zh-TW"/>
          </w:rPr>
          <w:t>短片</w:t>
        </w:r>
      </w:ins>
      <w:del w:id="306" w:author="Grace Chan" w:date="2022-12-08T13:44:00Z">
        <w:r w:rsidDel="001C1F71">
          <w:rPr>
            <w:lang w:val="zh-Hant" w:eastAsia="zh-TW"/>
          </w:rPr>
          <w:delText xml:space="preserve">; </w:delText>
        </w:r>
      </w:del>
      <w:ins w:id="307" w:author="Grace Chan" w:date="2022-12-08T13:44:00Z">
        <w:r w:rsidR="001C1F71">
          <w:rPr>
            <w:rFonts w:hint="eastAsia"/>
            <w:lang w:val="zh-Hant" w:eastAsia="zh-TW"/>
          </w:rPr>
          <w:t>；</w:t>
        </w:r>
      </w:ins>
      <w:r>
        <w:rPr>
          <w:lang w:val="zh-Hant" w:eastAsia="zh-TW"/>
        </w:rPr>
        <w:t>要解釋</w:t>
      </w:r>
      <w:del w:id="308" w:author="Grace Chan" w:date="2022-12-08T13:44:00Z">
        <w:r w:rsidDel="001C1F71">
          <w:rPr>
            <w:lang w:val="zh-Hant" w:eastAsia="zh-TW"/>
          </w:rPr>
          <w:delText>“</w:delText>
        </w:r>
      </w:del>
      <w:ins w:id="309" w:author="Grace Chan" w:date="2022-12-08T13:44:00Z">
        <w:r w:rsidR="001C1F71">
          <w:rPr>
            <w:rFonts w:hint="eastAsia"/>
            <w:lang w:val="zh-Hant" w:eastAsia="zh-TW"/>
          </w:rPr>
          <w:t>「</w:t>
        </w:r>
      </w:ins>
      <w:del w:id="310" w:author="Grace Chan" w:date="2022-12-22T12:59:00Z">
        <w:r w:rsidDel="00351B70">
          <w:rPr>
            <w:lang w:val="zh-Hant" w:eastAsia="zh-TW"/>
          </w:rPr>
          <w:delText>長</w:delText>
        </w:r>
      </w:del>
      <w:del w:id="311" w:author="Grace Chan" w:date="2022-12-06T19:42:00Z">
        <w:r w:rsidDel="002036FB">
          <w:rPr>
            <w:rFonts w:hint="eastAsia"/>
            <w:lang w:val="zh-Hant" w:eastAsia="zh-TW"/>
          </w:rPr>
          <w:delText>沙發</w:delText>
        </w:r>
      </w:del>
      <w:ins w:id="312" w:author="Grace Chan" w:date="2022-12-06T19:42:00Z">
        <w:r w:rsidR="002036FB">
          <w:rPr>
            <w:rFonts w:hint="eastAsia"/>
            <w:lang w:val="zh-Hant" w:eastAsia="zh-TW"/>
          </w:rPr>
          <w:t>梳化</w:t>
        </w:r>
      </w:ins>
      <w:del w:id="313" w:author="Grace Chan" w:date="2022-12-08T13:44:00Z">
        <w:r w:rsidDel="001C1F71">
          <w:rPr>
            <w:lang w:val="zh-Hant" w:eastAsia="zh-TW"/>
          </w:rPr>
          <w:delText>”</w:delText>
        </w:r>
      </w:del>
      <w:ins w:id="314" w:author="Grace Chan" w:date="2022-12-08T13:44:00Z">
        <w:r w:rsidR="001C1F71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這個詞，</w:t>
      </w:r>
      <w:del w:id="315" w:author="Grace Chan" w:date="2022-12-22T13:16:00Z">
        <w:r w:rsidDel="00DF0DC1">
          <w:rPr>
            <w:lang w:val="zh-Hant" w:eastAsia="zh-TW"/>
          </w:rPr>
          <w:delText>您</w:delText>
        </w:r>
      </w:del>
      <w:ins w:id="316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可以指</w:t>
      </w:r>
      <w:del w:id="317" w:author="Grace Chan" w:date="2022-12-08T13:44:00Z">
        <w:r w:rsidDel="001C1F71">
          <w:rPr>
            <w:lang w:val="zh-Hant" w:eastAsia="zh-TW"/>
          </w:rPr>
          <w:delText>示</w:delText>
        </w:r>
      </w:del>
      <w:ins w:id="318" w:author="Grace Chan" w:date="2022-12-08T13:44:00Z">
        <w:r w:rsidR="001C1F71">
          <w:rPr>
            <w:rFonts w:hint="eastAsia"/>
            <w:lang w:val="zh-Hant" w:eastAsia="zh-TW"/>
          </w:rPr>
          <w:t>著</w:t>
        </w:r>
      </w:ins>
      <w:del w:id="319" w:author="Grace Chan" w:date="2022-12-06T19:42:00Z">
        <w:r w:rsidDel="002036FB">
          <w:rPr>
            <w:rFonts w:hint="eastAsia"/>
            <w:lang w:val="zh-Hant" w:eastAsia="zh-TW"/>
          </w:rPr>
          <w:delText>沙發</w:delText>
        </w:r>
      </w:del>
      <w:ins w:id="320" w:author="Grace Chan" w:date="2022-12-06T19:42:00Z">
        <w:r w:rsidR="002036FB">
          <w:rPr>
            <w:rFonts w:hint="eastAsia"/>
            <w:lang w:val="zh-Hant" w:eastAsia="zh-TW"/>
          </w:rPr>
          <w:t>梳化</w:t>
        </w:r>
      </w:ins>
      <w:r>
        <w:rPr>
          <w:lang w:val="zh-Hant" w:eastAsia="zh-TW"/>
        </w:rPr>
        <w:t>或展示</w:t>
      </w:r>
      <w:del w:id="321" w:author="Grace Chan" w:date="2022-12-06T19:42:00Z">
        <w:r w:rsidDel="002036FB">
          <w:rPr>
            <w:rFonts w:hint="eastAsia"/>
            <w:lang w:val="zh-Hant" w:eastAsia="zh-TW"/>
          </w:rPr>
          <w:delText>沙發</w:delText>
        </w:r>
      </w:del>
      <w:ins w:id="322" w:author="Grace Chan" w:date="2022-12-06T19:42:00Z">
        <w:r w:rsidR="002036FB">
          <w:rPr>
            <w:rFonts w:hint="eastAsia"/>
            <w:lang w:val="zh-Hant" w:eastAsia="zh-TW"/>
          </w:rPr>
          <w:t>梳化</w:t>
        </w:r>
      </w:ins>
      <w:r>
        <w:rPr>
          <w:lang w:val="zh-Hant" w:eastAsia="zh-TW"/>
        </w:rPr>
        <w:t>的圖片）。</w:t>
      </w:r>
      <w:del w:id="323" w:author="Grace Chan" w:date="2022-12-08T13:44:00Z">
        <w:r w:rsidDel="00B946B1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抽象詞彙將得到</w:t>
      </w:r>
      <w:del w:id="324" w:author="Grace Chan" w:date="2022-12-06T19:42:00Z">
        <w:r w:rsidDel="002036FB">
          <w:rPr>
            <w:rFonts w:hint="eastAsia"/>
            <w:lang w:val="zh-Hant" w:eastAsia="zh-TW"/>
          </w:rPr>
          <w:delText>的</w:delText>
        </w:r>
      </w:del>
      <w:ins w:id="325" w:author="Grace Chan" w:date="2022-12-06T19:42:00Z">
        <w:r w:rsidR="002036FB">
          <w:rPr>
            <w:rFonts w:hint="eastAsia"/>
            <w:lang w:val="zh-Hant" w:eastAsia="zh-TW"/>
          </w:rPr>
          <w:t>較低</w:t>
        </w:r>
      </w:ins>
      <w:r>
        <w:rPr>
          <w:lang w:val="zh-Hant" w:eastAsia="zh-TW"/>
        </w:rPr>
        <w:t>分數</w:t>
      </w:r>
      <w:del w:id="326" w:author="Grace Chan" w:date="2022-12-06T19:42:00Z">
        <w:r w:rsidDel="002036FB">
          <w:rPr>
            <w:lang w:val="zh-Hant" w:eastAsia="zh-TW"/>
          </w:rPr>
          <w:delText>較低</w:delText>
        </w:r>
      </w:del>
      <w:r>
        <w:rPr>
          <w:lang w:val="zh-Hant" w:eastAsia="zh-TW"/>
        </w:rPr>
        <w:t>，</w:t>
      </w:r>
      <w:ins w:id="327" w:author="Grace Chan" w:date="2022-12-08T14:24:00Z">
        <w:r w:rsidR="00710F73">
          <w:rPr>
            <w:rFonts w:hint="eastAsia"/>
            <w:lang w:val="zh-Hant" w:eastAsia="zh-TW"/>
          </w:rPr>
          <w:t>例如</w:t>
        </w:r>
        <w:r w:rsidR="00710F73">
          <w:rPr>
            <w:rFonts w:hint="eastAsia"/>
            <w:lang w:val="zh-Hant" w:eastAsia="zh-TW"/>
          </w:rPr>
          <w:t>1</w:t>
        </w:r>
        <w:r w:rsidR="00710F73">
          <w:rPr>
            <w:rFonts w:hint="eastAsia"/>
            <w:lang w:val="zh-Hant" w:eastAsia="zh-TW"/>
          </w:rPr>
          <w:t>或</w:t>
        </w:r>
        <w:r w:rsidR="00710F73">
          <w:rPr>
            <w:rFonts w:hint="eastAsia"/>
            <w:lang w:val="zh-Hant" w:eastAsia="zh-TW"/>
          </w:rPr>
          <w:t>2</w:t>
        </w:r>
        <w:r w:rsidR="00710F73">
          <w:rPr>
            <w:rFonts w:hint="eastAsia"/>
            <w:lang w:val="zh-Hant" w:eastAsia="zh-TW"/>
          </w:rPr>
          <w:t>，</w:t>
        </w:r>
      </w:ins>
      <w:r>
        <w:rPr>
          <w:lang w:val="zh-Hant" w:eastAsia="zh-TW"/>
        </w:rPr>
        <w:t>指的是</w:t>
      </w:r>
      <w:del w:id="328" w:author="Grace Chan" w:date="2022-12-22T13:16:00Z">
        <w:r w:rsidDel="00DF0DC1">
          <w:rPr>
            <w:lang w:val="zh-Hant" w:eastAsia="zh-TW"/>
          </w:rPr>
          <w:delText>您</w:delText>
        </w:r>
      </w:del>
      <w:ins w:id="329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無法</w:t>
      </w:r>
      <w:ins w:id="330" w:author="Grace Chan" w:date="2022-12-08T13:44:00Z">
        <w:r w:rsidR="00B946B1">
          <w:rPr>
            <w:rFonts w:hint="eastAsia"/>
            <w:lang w:val="zh-Hant" w:eastAsia="zh-TW"/>
          </w:rPr>
          <w:t>透</w:t>
        </w:r>
      </w:ins>
      <w:del w:id="331" w:author="Grace Chan" w:date="2022-12-08T13:44:00Z">
        <w:r w:rsidDel="00B946B1">
          <w:rPr>
            <w:lang w:val="zh-Hant" w:eastAsia="zh-TW"/>
          </w:rPr>
          <w:delText>通</w:delText>
        </w:r>
      </w:del>
      <w:r>
        <w:rPr>
          <w:lang w:val="zh-Hant" w:eastAsia="zh-TW"/>
        </w:rPr>
        <w:t>過感官或行動直接體驗到的東西。</w:t>
      </w:r>
      <w:del w:id="332" w:author="Grace Chan" w:date="2022-12-08T13:45:00Z">
        <w:r w:rsidDel="00B946B1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它的意義取決於語言。</w:t>
      </w:r>
      <w:del w:id="333" w:author="Grace Chan" w:date="2022-12-08T13:45:00Z">
        <w:r w:rsidDel="00B946B1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解釋這個詞的最簡單方法是使用其他詞彙（例如，我們沒有簡單的方法來闡釋</w:t>
      </w:r>
      <w:del w:id="334" w:author="Grace Chan" w:date="2022-12-08T13:45:00Z">
        <w:r w:rsidDel="00B946B1">
          <w:rPr>
            <w:lang w:val="zh-Hant" w:eastAsia="zh-TW"/>
          </w:rPr>
          <w:delText>“</w:delText>
        </w:r>
      </w:del>
      <w:ins w:id="335" w:author="Grace Chan" w:date="2022-12-08T13:45:00Z">
        <w:r w:rsidR="00B946B1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正義</w:t>
      </w:r>
      <w:del w:id="336" w:author="Grace Chan" w:date="2022-12-08T13:45:00Z">
        <w:r w:rsidDel="00B946B1">
          <w:rPr>
            <w:lang w:val="zh-Hant" w:eastAsia="zh-TW"/>
          </w:rPr>
          <w:delText>”</w:delText>
        </w:r>
      </w:del>
      <w:ins w:id="337" w:author="Grace Chan" w:date="2022-12-08T13:45:00Z">
        <w:r w:rsidR="00B946B1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，但我們可以使用包含其部分含義的其他詞彙來解釋）。</w:t>
      </w:r>
      <w:del w:id="338" w:author="Grace Chan" w:date="2022-12-08T13:45:00Z">
        <w:r w:rsidDel="00B946B1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因為我們正在收集字典中所有詞彙的具體程度（總共超過</w:t>
      </w:r>
      <w:r>
        <w:rPr>
          <w:lang w:val="zh-Hant" w:eastAsia="zh-TW"/>
        </w:rPr>
        <w:t>6</w:t>
      </w:r>
      <w:r>
        <w:rPr>
          <w:lang w:val="zh-Hant" w:eastAsia="zh-TW"/>
        </w:rPr>
        <w:t>萬個），所以</w:t>
      </w:r>
      <w:del w:id="339" w:author="Grace Chan" w:date="2022-12-22T13:16:00Z">
        <w:r w:rsidDel="00DF0DC1">
          <w:rPr>
            <w:lang w:val="zh-Hant" w:eastAsia="zh-TW"/>
          </w:rPr>
          <w:delText>您</w:delText>
        </w:r>
      </w:del>
      <w:ins w:id="340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將看到各種類型的詞彙，</w:t>
      </w:r>
      <w:ins w:id="341" w:author="LAU, Chaak Ming [LML]" w:date="2022-12-07T12:15:00Z">
        <w:r w:rsidR="00A32673">
          <w:rPr>
            <w:rFonts w:hint="eastAsia"/>
            <w:lang w:val="zh-Hant" w:eastAsia="zh-TW"/>
          </w:rPr>
          <w:t>或</w:t>
        </w:r>
      </w:ins>
      <w:del w:id="342" w:author="LAU, Chaak Ming [LML]" w:date="2022-12-07T12:15:00Z">
        <w:r w:rsidDel="00A32673">
          <w:rPr>
            <w:lang w:val="zh-Hant" w:eastAsia="zh-TW"/>
          </w:rPr>
          <w:delText>甚至</w:delText>
        </w:r>
      </w:del>
      <w:r>
        <w:rPr>
          <w:lang w:val="zh-Hant" w:eastAsia="zh-TW"/>
        </w:rPr>
        <w:t>是</w:t>
      </w:r>
      <w:ins w:id="343" w:author="LAU, Chaak Ming [LML]" w:date="2022-12-07T12:15:00Z">
        <w:r w:rsidR="00A32673">
          <w:rPr>
            <w:rFonts w:hint="eastAsia"/>
            <w:lang w:val="zh-Hant" w:eastAsia="zh-TW"/>
          </w:rPr>
          <w:t>一些單字</w:t>
        </w:r>
      </w:ins>
      <w:del w:id="344" w:author="LAU, Chaak Ming [LML]" w:date="2022-12-07T12:14:00Z">
        <w:r w:rsidRPr="006D0F5F" w:rsidDel="00A32673">
          <w:rPr>
            <w:lang w:val="zh-Hant" w:eastAsia="zh-TW"/>
          </w:rPr>
          <w:delText>單個字母</w:delText>
        </w:r>
      </w:del>
      <w:r>
        <w:rPr>
          <w:lang w:val="zh-Hant" w:eastAsia="zh-TW"/>
        </w:rPr>
        <w:t>。</w:t>
      </w:r>
      <w:del w:id="345" w:author="Grace Chan" w:date="2022-12-08T13:45:00Z">
        <w:r w:rsidDel="00717D1A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</w:t>
      </w:r>
      <w:del w:id="346" w:author="Grace Chan" w:date="2022-12-08T14:25:00Z">
        <w:r w:rsidDel="008D3904">
          <w:rPr>
            <w:lang w:val="zh-Hant" w:eastAsia="zh-TW"/>
          </w:rPr>
          <w:delText>您</w:delText>
        </w:r>
      </w:del>
      <w:ins w:id="347" w:author="Grace Chan" w:date="2022-12-22T13:16:00Z">
        <w:r w:rsidR="00DF0DC1">
          <w:rPr>
            <w:lang w:val="zh-Hant" w:eastAsia="zh-TW"/>
          </w:rPr>
          <w:t>你</w:t>
        </w:r>
      </w:ins>
      <w:del w:id="348" w:author="Grace Chan" w:date="2022-12-08T13:45:00Z">
        <w:r w:rsidDel="00717D1A">
          <w:rPr>
            <w:lang w:val="zh-Hant" w:eastAsia="zh-TW"/>
          </w:rPr>
          <w:delText>基於</w:delText>
        </w:r>
      </w:del>
      <w:ins w:id="349" w:author="Grace Chan" w:date="2022-12-08T13:45:00Z">
        <w:r w:rsidR="00717D1A">
          <w:rPr>
            <w:rFonts w:hint="eastAsia"/>
            <w:lang w:val="zh-Hant" w:eastAsia="zh-TW"/>
          </w:rPr>
          <w:t>根據</w:t>
        </w:r>
      </w:ins>
      <w:r>
        <w:rPr>
          <w:lang w:val="zh-Hant" w:eastAsia="zh-TW"/>
        </w:rPr>
        <w:t>經驗</w:t>
      </w:r>
      <w:ins w:id="350" w:author="Grace Chan" w:date="2022-12-08T14:25:00Z">
        <w:r w:rsidR="008D3904">
          <w:rPr>
            <w:rFonts w:hint="eastAsia"/>
            <w:lang w:val="zh-Hant" w:eastAsia="zh-TW"/>
          </w:rPr>
          <w:t>，</w:t>
        </w:r>
      </w:ins>
      <w:r>
        <w:rPr>
          <w:lang w:val="zh-Hant" w:eastAsia="zh-TW"/>
        </w:rPr>
        <w:t>思考每個詞彙對</w:t>
      </w:r>
      <w:del w:id="351" w:author="Grace Chan" w:date="2022-12-22T13:16:00Z">
        <w:r w:rsidDel="00DF0DC1">
          <w:rPr>
            <w:lang w:val="zh-Hant" w:eastAsia="zh-TW"/>
          </w:rPr>
          <w:delText>您</w:delText>
        </w:r>
      </w:del>
      <w:ins w:id="35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來說的具體</w:t>
      </w:r>
      <w:del w:id="353" w:author="Grace Chan" w:date="2022-12-06T19:43:00Z">
        <w:r w:rsidDel="002036FB">
          <w:rPr>
            <w:lang w:val="zh-Hant" w:eastAsia="zh-TW"/>
          </w:rPr>
          <w:delText>性</w:delText>
        </w:r>
      </w:del>
      <w:r>
        <w:rPr>
          <w:lang w:val="zh-Hant" w:eastAsia="zh-TW"/>
        </w:rPr>
        <w:t>程度。</w:t>
      </w:r>
      <w:del w:id="354" w:author="Grace Chan" w:date="2022-12-08T13:45:00Z">
        <w:r w:rsidDel="00717D1A">
          <w:rPr>
            <w:lang w:val="zh-Hant" w:eastAsia="zh-TW"/>
          </w:rPr>
          <w:delText xml:space="preserve"> </w:delText>
        </w:r>
      </w:del>
      <w:del w:id="355" w:author="Grace Chan" w:date="2022-12-22T13:16:00Z">
        <w:r w:rsidDel="00DF0DC1">
          <w:rPr>
            <w:lang w:val="zh-Hant" w:eastAsia="zh-TW"/>
          </w:rPr>
          <w:delText>您</w:delText>
        </w:r>
      </w:del>
      <w:ins w:id="356" w:author="Grace Chan" w:date="2022-12-22T13:16:00Z">
        <w:r w:rsidR="00DF0DC1">
          <w:rPr>
            <w:lang w:val="zh-Hant" w:eastAsia="zh-TW"/>
          </w:rPr>
          <w:t>你</w:t>
        </w:r>
      </w:ins>
      <w:ins w:id="357" w:author="Grace Chan" w:date="2022-12-08T14:25:00Z">
        <w:r w:rsidR="008D3904">
          <w:rPr>
            <w:rFonts w:hint="eastAsia"/>
            <w:lang w:val="zh-Hant" w:eastAsia="zh-TW"/>
          </w:rPr>
          <w:t>有機</w:t>
        </w:r>
      </w:ins>
      <w:del w:id="358" w:author="Grace Chan" w:date="2022-12-08T14:25:00Z">
        <w:r w:rsidDel="008D3904">
          <w:rPr>
            <w:lang w:val="zh-Hant" w:eastAsia="zh-TW"/>
          </w:rPr>
          <w:delText>很有可能</w:delText>
        </w:r>
      </w:del>
      <w:r>
        <w:rPr>
          <w:lang w:val="zh-Hant" w:eastAsia="zh-TW"/>
        </w:rPr>
        <w:t>會遇到一些</w:t>
      </w:r>
      <w:del w:id="359" w:author="Grace Chan" w:date="2022-12-22T13:16:00Z">
        <w:r w:rsidDel="00DF0DC1">
          <w:rPr>
            <w:lang w:val="zh-Hant" w:eastAsia="zh-TW"/>
          </w:rPr>
          <w:delText>您</w:delText>
        </w:r>
      </w:del>
      <w:ins w:id="360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不太熟悉的詞彙，以至</w:t>
      </w:r>
      <w:del w:id="361" w:author="Grace Chan" w:date="2022-12-08T14:25:00Z">
        <w:r w:rsidDel="008D3904">
          <w:rPr>
            <w:lang w:val="zh-Hant" w:eastAsia="zh-TW"/>
          </w:rPr>
          <w:delText>於</w:delText>
        </w:r>
      </w:del>
      <w:r>
        <w:rPr>
          <w:lang w:val="zh-Hant" w:eastAsia="zh-TW"/>
        </w:rPr>
        <w:t>無法</w:t>
      </w:r>
      <w:del w:id="362" w:author="Grace Chan" w:date="2022-12-06T19:43:00Z">
        <w:r w:rsidDel="002036FB">
          <w:rPr>
            <w:rFonts w:hint="eastAsia"/>
            <w:lang w:val="zh-Hant" w:eastAsia="zh-TW"/>
          </w:rPr>
          <w:delText>給</w:delText>
        </w:r>
      </w:del>
      <w:ins w:id="363" w:author="Grace Chan" w:date="2022-12-06T19:43:00Z">
        <w:r w:rsidR="002036FB">
          <w:rPr>
            <w:rFonts w:hint="eastAsia"/>
            <w:lang w:val="zh-Hant" w:eastAsia="zh-TW"/>
          </w:rPr>
          <w:t>作</w:t>
        </w:r>
      </w:ins>
      <w:r>
        <w:rPr>
          <w:lang w:val="zh-Hant" w:eastAsia="zh-TW"/>
        </w:rPr>
        <w:t>出有</w:t>
      </w:r>
      <w:del w:id="364" w:author="Grace Chan" w:date="2022-12-08T13:46:00Z">
        <w:r w:rsidDel="00717D1A">
          <w:rPr>
            <w:lang w:val="zh-Hant" w:eastAsia="zh-TW"/>
          </w:rPr>
          <w:delText>用的</w:delText>
        </w:r>
      </w:del>
      <w:ins w:id="365" w:author="Grace Chan" w:date="2022-12-08T13:46:00Z">
        <w:r w:rsidR="00717D1A">
          <w:rPr>
            <w:rFonts w:hint="eastAsia"/>
            <w:lang w:val="zh-Hant" w:eastAsia="zh-TW"/>
          </w:rPr>
          <w:t>效</w:t>
        </w:r>
      </w:ins>
      <w:r>
        <w:rPr>
          <w:lang w:val="zh-Hant" w:eastAsia="zh-TW"/>
        </w:rPr>
        <w:t>評分。</w:t>
      </w:r>
      <w:del w:id="366" w:author="Grace Chan" w:date="2022-12-08T13:46:00Z">
        <w:r w:rsidDel="00717D1A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這也為我們提供了資訊。</w:t>
      </w:r>
      <w:del w:id="367" w:author="Grace Chan" w:date="2022-12-08T13:46:00Z">
        <w:r w:rsidDel="00717D1A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因為在研究中，我們只想使用人們熟知的詞語。</w:t>
      </w:r>
      <w:del w:id="368" w:author="Grace Chan" w:date="2022-12-08T13:46:00Z">
        <w:r w:rsidDel="00717D1A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我們</w:t>
      </w:r>
      <w:ins w:id="369" w:author="Grace Chan" w:date="2022-12-08T14:26:00Z">
        <w:r w:rsidR="00445777">
          <w:rPr>
            <w:rFonts w:hint="eastAsia"/>
            <w:lang w:val="zh-Hant" w:eastAsia="zh-TW"/>
          </w:rPr>
          <w:t>亦</w:t>
        </w:r>
      </w:ins>
      <w:del w:id="370" w:author="Grace Chan" w:date="2022-12-08T14:26:00Z">
        <w:r w:rsidDel="00445777">
          <w:rPr>
            <w:lang w:val="zh-Hant" w:eastAsia="zh-TW"/>
          </w:rPr>
          <w:delText>還</w:delText>
        </w:r>
      </w:del>
      <w:ins w:id="371" w:author="Grace Chan" w:date="2022-12-08T14:26:00Z">
        <w:r w:rsidR="00445777">
          <w:rPr>
            <w:rFonts w:hint="eastAsia"/>
            <w:lang w:val="zh-Hant" w:eastAsia="zh-TW"/>
          </w:rPr>
          <w:t>有機會</w:t>
        </w:r>
      </w:ins>
      <w:del w:id="372" w:author="Grace Chan" w:date="2022-12-08T14:26:00Z">
        <w:r w:rsidDel="00445777">
          <w:rPr>
            <w:lang w:val="zh-Hant" w:eastAsia="zh-TW"/>
          </w:rPr>
          <w:delText>可能</w:delText>
        </w:r>
      </w:del>
      <w:r>
        <w:rPr>
          <w:lang w:val="zh-Hant" w:eastAsia="zh-TW"/>
        </w:rPr>
        <w:t>在實驗中添加一兩個</w:t>
      </w:r>
      <w:del w:id="373" w:author="Grace Chan" w:date="2022-12-22T13:16:00Z">
        <w:r w:rsidDel="00DF0DC1">
          <w:rPr>
            <w:lang w:val="zh-Hant" w:eastAsia="zh-TW"/>
          </w:rPr>
          <w:delText>您</w:delText>
        </w:r>
      </w:del>
      <w:ins w:id="374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不可能認識的假詞，請用字母</w:t>
      </w:r>
      <w:r>
        <w:rPr>
          <w:lang w:val="zh-Hant" w:eastAsia="zh-TW"/>
        </w:rPr>
        <w:t>N</w:t>
      </w:r>
      <w:r>
        <w:rPr>
          <w:lang w:val="zh-Hant" w:eastAsia="zh-TW"/>
        </w:rPr>
        <w:t>（或</w:t>
      </w:r>
      <w:r>
        <w:rPr>
          <w:lang w:val="zh-Hant" w:eastAsia="zh-TW"/>
        </w:rPr>
        <w:t>n</w:t>
      </w:r>
      <w:r>
        <w:rPr>
          <w:lang w:val="zh-Hant" w:eastAsia="zh-TW"/>
        </w:rPr>
        <w:t>）表示</w:t>
      </w:r>
      <w:del w:id="375" w:author="Grace Chan" w:date="2022-12-22T13:16:00Z">
        <w:r w:rsidDel="00DF0DC1">
          <w:rPr>
            <w:lang w:val="zh-Hant" w:eastAsia="zh-TW"/>
          </w:rPr>
          <w:delText>您</w:delText>
        </w:r>
      </w:del>
      <w:ins w:id="376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不認識該詞彙。</w:t>
      </w:r>
    </w:p>
    <w:p w14:paraId="745D5582" w14:textId="068551A2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綜上所述，我們要求</w:t>
      </w:r>
      <w:del w:id="377" w:author="Grace Chan" w:date="2022-12-22T13:16:00Z">
        <w:r w:rsidDel="00DF0DC1">
          <w:rPr>
            <w:lang w:val="zh-Hant" w:eastAsia="zh-TW"/>
          </w:rPr>
          <w:delText>您</w:delText>
        </w:r>
      </w:del>
      <w:ins w:id="378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使用一個從抽象到具體的</w:t>
      </w:r>
      <w:r>
        <w:rPr>
          <w:lang w:val="zh-Hant" w:eastAsia="zh-TW"/>
        </w:rPr>
        <w:t>5</w:t>
      </w:r>
      <w:r>
        <w:rPr>
          <w:lang w:val="zh-Hant" w:eastAsia="zh-TW"/>
        </w:rPr>
        <w:t>分制評分量表，同時，請使用字母</w:t>
      </w:r>
      <w:r>
        <w:rPr>
          <w:lang w:val="zh-Hant" w:eastAsia="zh-TW"/>
        </w:rPr>
        <w:t>N</w:t>
      </w:r>
      <w:r>
        <w:rPr>
          <w:lang w:val="zh-Hant" w:eastAsia="zh-TW"/>
        </w:rPr>
        <w:t>表示</w:t>
      </w:r>
      <w:del w:id="379" w:author="Grace Chan" w:date="2022-12-22T13:16:00Z">
        <w:r w:rsidDel="00DF0DC1">
          <w:rPr>
            <w:lang w:val="zh-Hant" w:eastAsia="zh-TW"/>
          </w:rPr>
          <w:delText>您</w:delText>
        </w:r>
      </w:del>
      <w:ins w:id="380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對這個詞不太熟悉而無法</w:t>
      </w:r>
      <w:del w:id="381" w:author="Grace Chan" w:date="2022-12-06T19:44:00Z">
        <w:r w:rsidDel="002036FB">
          <w:rPr>
            <w:rFonts w:hint="eastAsia"/>
            <w:lang w:val="zh-Hant" w:eastAsia="zh-TW"/>
          </w:rPr>
          <w:delText>給</w:delText>
        </w:r>
        <w:r w:rsidDel="002036FB">
          <w:rPr>
            <w:lang w:val="zh-Hant" w:eastAsia="zh-TW"/>
          </w:rPr>
          <w:delText>出</w:delText>
        </w:r>
      </w:del>
      <w:r>
        <w:rPr>
          <w:lang w:val="zh-Hant" w:eastAsia="zh-TW"/>
        </w:rPr>
        <w:t>評分。</w:t>
      </w:r>
    </w:p>
    <w:p w14:paraId="745D5583" w14:textId="795E4D07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抽象詞彙（基於語言）</w:t>
      </w:r>
      <w:ins w:id="382" w:author="Grace Chan" w:date="2022-12-08T14:27:00Z">
        <w:r w:rsidR="00421963">
          <w:rPr>
            <w:lang w:val="zh-Hant" w:eastAsia="zh-TW"/>
          </w:rPr>
          <w:tab/>
        </w:r>
        <w:r w:rsidR="00421963">
          <w:rPr>
            <w:lang w:val="zh-Hant" w:eastAsia="zh-TW"/>
          </w:rPr>
          <w:tab/>
        </w:r>
        <w:r w:rsidR="00F806DF">
          <w:rPr>
            <w:lang w:val="zh-Hant" w:eastAsia="zh-TW"/>
          </w:rPr>
          <w:tab/>
        </w:r>
      </w:ins>
      <w:r>
        <w:rPr>
          <w:lang w:val="zh-Hant" w:eastAsia="zh-TW"/>
        </w:rPr>
        <w:t>具體詞彙（基於經驗）</w:t>
      </w:r>
    </w:p>
    <w:p w14:paraId="745D5584" w14:textId="1A6270B5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1</w:t>
      </w:r>
      <w:ins w:id="383" w:author="Grace Chan" w:date="2022-12-08T14:27:00Z">
        <w:r w:rsidR="00421963">
          <w:rPr>
            <w:lang w:val="zh-Hant" w:eastAsia="zh-TW"/>
          </w:rPr>
          <w:t xml:space="preserve">                    </w:t>
        </w:r>
      </w:ins>
      <w:del w:id="384" w:author="Grace Chan" w:date="2022-12-08T13:47:00Z">
        <w:r w:rsidDel="00291454">
          <w:rPr>
            <w:lang w:val="zh-Hant" w:eastAsia="zh-TW"/>
          </w:rPr>
          <w:tab/>
        </w:r>
      </w:del>
      <w:del w:id="385" w:author="Grace Chan" w:date="2022-12-08T14:26:00Z">
        <w:r w:rsidDel="00445777">
          <w:rPr>
            <w:lang w:val="zh-Hant" w:eastAsia="zh-TW"/>
          </w:rPr>
          <w:tab/>
        </w:r>
      </w:del>
      <w:r>
        <w:rPr>
          <w:lang w:val="zh-Hant" w:eastAsia="zh-TW"/>
        </w:rPr>
        <w:t>2</w:t>
      </w:r>
      <w:ins w:id="386" w:author="Grace Chan" w:date="2022-12-08T14:27:00Z">
        <w:r w:rsidR="00421963">
          <w:rPr>
            <w:lang w:val="zh-Hant" w:eastAsia="zh-TW"/>
          </w:rPr>
          <w:t xml:space="preserve">                    </w:t>
        </w:r>
      </w:ins>
      <w:del w:id="387" w:author="Grace Chan" w:date="2022-12-08T13:47:00Z">
        <w:r w:rsidDel="00291454">
          <w:rPr>
            <w:lang w:val="zh-Hant" w:eastAsia="zh-TW"/>
          </w:rPr>
          <w:tab/>
        </w:r>
        <w:r w:rsidDel="00291454">
          <w:rPr>
            <w:lang w:val="zh-Hant" w:eastAsia="zh-TW"/>
          </w:rPr>
          <w:tab/>
        </w:r>
      </w:del>
      <w:r>
        <w:rPr>
          <w:lang w:val="zh-Hant" w:eastAsia="zh-TW"/>
        </w:rPr>
        <w:t>3</w:t>
      </w:r>
      <w:ins w:id="388" w:author="Grace Chan" w:date="2022-12-08T14:27:00Z">
        <w:r w:rsidR="00421963">
          <w:rPr>
            <w:lang w:val="zh-Hant" w:eastAsia="zh-TW"/>
          </w:rPr>
          <w:t xml:space="preserve">                    </w:t>
        </w:r>
      </w:ins>
      <w:del w:id="389" w:author="Grace Chan" w:date="2022-12-08T13:47:00Z">
        <w:r w:rsidDel="00291454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4</w:t>
      </w:r>
      <w:ins w:id="390" w:author="Grace Chan" w:date="2022-12-08T14:27:00Z">
        <w:r w:rsidR="00421963">
          <w:rPr>
            <w:lang w:val="zh-Hant" w:eastAsia="zh-TW"/>
          </w:rPr>
          <w:t xml:space="preserve">                    </w:t>
        </w:r>
      </w:ins>
      <w:del w:id="391" w:author="Grace Chan" w:date="2022-12-08T13:47:00Z">
        <w:r w:rsidDel="00291454">
          <w:rPr>
            <w:lang w:val="zh-Hant" w:eastAsia="zh-TW"/>
          </w:rPr>
          <w:tab/>
        </w:r>
        <w:r w:rsidDel="00291454">
          <w:rPr>
            <w:lang w:val="zh-Hant" w:eastAsia="zh-TW"/>
          </w:rPr>
          <w:tab/>
          <w:delText xml:space="preserve"> </w:delText>
        </w:r>
        <w:r w:rsidDel="00291454">
          <w:rPr>
            <w:lang w:val="zh-Hant" w:eastAsia="zh-TW"/>
          </w:rPr>
          <w:tab/>
        </w:r>
        <w:r w:rsidDel="00291454">
          <w:rPr>
            <w:lang w:val="zh-Hant" w:eastAsia="zh-TW"/>
          </w:rPr>
          <w:tab/>
          <w:delText xml:space="preserve"> </w:delText>
        </w:r>
      </w:del>
      <w:r>
        <w:rPr>
          <w:lang w:val="zh-Hant" w:eastAsia="zh-TW"/>
        </w:rPr>
        <w:t xml:space="preserve">5 </w:t>
      </w:r>
    </w:p>
    <w:p w14:paraId="745D5585" w14:textId="21DEAB81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N=</w:t>
      </w:r>
      <w:r>
        <w:rPr>
          <w:lang w:val="zh-Hant" w:eastAsia="zh-TW"/>
        </w:rPr>
        <w:t>我</w:t>
      </w:r>
      <w:ins w:id="392" w:author="Grace Chan" w:date="2022-12-08T13:47:00Z">
        <w:r w:rsidR="003426D5">
          <w:rPr>
            <w:rFonts w:hint="eastAsia"/>
            <w:lang w:val="zh-Hant" w:eastAsia="zh-TW"/>
          </w:rPr>
          <w:t>不認識</w:t>
        </w:r>
      </w:ins>
      <w:del w:id="393" w:author="Grace Chan" w:date="2022-12-08T13:47:00Z">
        <w:r w:rsidDel="003426D5">
          <w:rPr>
            <w:lang w:val="zh-Hant" w:eastAsia="zh-TW"/>
          </w:rPr>
          <w:delText>對</w:delText>
        </w:r>
      </w:del>
      <w:r>
        <w:rPr>
          <w:lang w:val="zh-Hant" w:eastAsia="zh-TW"/>
        </w:rPr>
        <w:t>這個詞</w:t>
      </w:r>
      <w:del w:id="394" w:author="Grace Chan" w:date="2022-12-08T13:47:00Z">
        <w:r w:rsidDel="003426D5">
          <w:rPr>
            <w:lang w:val="zh-Hant" w:eastAsia="zh-TW"/>
          </w:rPr>
          <w:delText>不太熟悉</w:delText>
        </w:r>
      </w:del>
      <w:r>
        <w:rPr>
          <w:lang w:val="zh-Hant" w:eastAsia="zh-TW"/>
        </w:rPr>
        <w:t>，無法給它評分。</w:t>
      </w:r>
    </w:p>
    <w:p w14:paraId="745D5586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87" w14:textId="00F2B239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愉悅度、</w:t>
      </w:r>
      <w:ins w:id="395" w:author="Grace Chan" w:date="2022-12-08T13:56:00Z">
        <w:r w:rsidR="00504080" w:rsidRPr="00504080">
          <w:rPr>
            <w:rFonts w:hint="eastAsia"/>
            <w:b/>
            <w:lang w:val="zh-Hant" w:eastAsia="zh-TW"/>
          </w:rPr>
          <w:t>喚起</w:t>
        </w:r>
      </w:ins>
      <w:del w:id="396" w:author="Grace Chan" w:date="2022-12-06T20:15:00Z">
        <w:r w:rsidRPr="00504080" w:rsidDel="002036FB">
          <w:rPr>
            <w:rFonts w:hint="eastAsia"/>
            <w:b/>
            <w:lang w:val="zh-Hant" w:eastAsia="zh-TW"/>
          </w:rPr>
          <w:delText>啟</w:delText>
        </w:r>
      </w:del>
      <w:del w:id="397" w:author="Grace Chan" w:date="2022-12-08T13:56:00Z">
        <w:r w:rsidRPr="00504080" w:rsidDel="00504080">
          <w:rPr>
            <w:b/>
            <w:lang w:val="zh-Hant" w:eastAsia="zh-TW"/>
          </w:rPr>
          <w:delText>動</w:delText>
        </w:r>
      </w:del>
      <w:r w:rsidRPr="00504080">
        <w:rPr>
          <w:b/>
          <w:lang w:val="zh-Hant" w:eastAsia="zh-TW"/>
        </w:rPr>
        <w:t>度</w:t>
      </w:r>
      <w:r>
        <w:rPr>
          <w:b/>
          <w:lang w:val="zh-Hant" w:eastAsia="zh-TW"/>
        </w:rPr>
        <w:t>和優勢度任務：（</w:t>
      </w:r>
      <w:r w:rsidR="002036FB">
        <w:rPr>
          <w:rFonts w:hint="eastAsia"/>
          <w:b/>
          <w:lang w:val="zh-Hant" w:eastAsia="zh-TW"/>
        </w:rPr>
        <w:t>Br</w:t>
      </w:r>
      <w:r w:rsidR="002036FB">
        <w:rPr>
          <w:b/>
          <w:lang w:val="zh-Hant" w:eastAsia="zh-TW"/>
        </w:rPr>
        <w:t>adley &amp; Lang</w:t>
      </w:r>
      <w:r>
        <w:rPr>
          <w:b/>
          <w:lang w:val="zh-Hant" w:eastAsia="zh-TW"/>
        </w:rPr>
        <w:t>，</w:t>
      </w:r>
      <w:r>
        <w:rPr>
          <w:b/>
          <w:lang w:val="zh-Hant" w:eastAsia="zh-TW"/>
        </w:rPr>
        <w:t>1999</w:t>
      </w:r>
      <w:r>
        <w:rPr>
          <w:b/>
          <w:lang w:val="zh-Hant" w:eastAsia="zh-TW"/>
        </w:rPr>
        <w:t>）</w:t>
      </w:r>
    </w:p>
    <w:p w14:paraId="745D5588" w14:textId="6A905AF4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b/>
          <w:noProof/>
          <w:lang w:val="en-GB"/>
        </w:rPr>
        <w:lastRenderedPageBreak/>
        <w:drawing>
          <wp:inline distT="0" distB="0" distL="113665" distR="113665" wp14:anchorId="745D55A2" wp14:editId="745D55A3">
            <wp:extent cx="3328651" cy="730249"/>
            <wp:effectExtent l="0" t="0" r="0" b="0"/>
            <wp:docPr id="8" name="image2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651" cy="730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lang w:val="zh-Hant" w:eastAsia="zh-TW"/>
        </w:rPr>
        <w:t>愉悅度</w:t>
      </w:r>
    </w:p>
    <w:p w14:paraId="745D5589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b/>
          <w:lang w:eastAsia="zh-TW"/>
        </w:rPr>
      </w:pPr>
    </w:p>
    <w:p w14:paraId="745D558A" w14:textId="299B32DB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b/>
          <w:noProof/>
          <w:lang w:val="en-GB"/>
        </w:rPr>
        <w:drawing>
          <wp:inline distT="0" distB="0" distL="113665" distR="113665" wp14:anchorId="745D55A4" wp14:editId="745D55A5">
            <wp:extent cx="3185778" cy="673735"/>
            <wp:effectExtent l="0" t="0" r="0" b="0"/>
            <wp:docPr id="10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778" cy="67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del w:id="398" w:author="Grace Chan" w:date="2022-12-06T20:15:00Z">
        <w:r w:rsidRPr="00504080" w:rsidDel="002036FB">
          <w:rPr>
            <w:rFonts w:hint="eastAsia"/>
            <w:b/>
            <w:lang w:val="zh-Hant" w:eastAsia="zh-TW"/>
          </w:rPr>
          <w:delText>啟</w:delText>
        </w:r>
      </w:del>
      <w:del w:id="399" w:author="Grace Chan" w:date="2022-12-08T13:57:00Z">
        <w:r w:rsidRPr="00504080" w:rsidDel="00504080">
          <w:rPr>
            <w:b/>
            <w:lang w:val="zh-Hant" w:eastAsia="zh-TW"/>
          </w:rPr>
          <w:delText>動</w:delText>
        </w:r>
      </w:del>
      <w:ins w:id="400" w:author="Grace Chan" w:date="2022-12-08T13:57:00Z">
        <w:r w:rsidR="00504080" w:rsidRPr="00504080">
          <w:rPr>
            <w:rFonts w:hint="eastAsia"/>
            <w:b/>
            <w:lang w:val="zh-Hant" w:eastAsia="zh-TW"/>
          </w:rPr>
          <w:t>喚起</w:t>
        </w:r>
      </w:ins>
      <w:r w:rsidRPr="00504080">
        <w:rPr>
          <w:b/>
          <w:lang w:val="zh-Hant" w:eastAsia="zh-TW"/>
        </w:rPr>
        <w:t>度</w:t>
      </w:r>
    </w:p>
    <w:p w14:paraId="745D558B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b/>
          <w:lang w:eastAsia="zh-TW"/>
        </w:rPr>
      </w:pPr>
    </w:p>
    <w:p w14:paraId="745D558C" w14:textId="20361AD0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b/>
          <w:noProof/>
          <w:lang w:val="en-GB"/>
        </w:rPr>
        <w:drawing>
          <wp:inline distT="0" distB="0" distL="113665" distR="113665" wp14:anchorId="745D55A6" wp14:editId="745D55A7">
            <wp:extent cx="3004806" cy="640080"/>
            <wp:effectExtent l="0" t="0" r="0" b="0"/>
            <wp:docPr id="9" name="image3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4806" cy="640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lang w:val="zh-Hant" w:eastAsia="zh-TW"/>
        </w:rPr>
        <w:t>優勢度</w:t>
      </w:r>
    </w:p>
    <w:p w14:paraId="745D558D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b/>
          <w:lang w:eastAsia="zh-TW"/>
        </w:rPr>
      </w:pPr>
    </w:p>
    <w:p w14:paraId="745D558E" w14:textId="4400E1A5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現在正</w:t>
      </w:r>
      <w:del w:id="401" w:author="Grace Chan" w:date="2022-12-08T13:50:00Z">
        <w:r w:rsidDel="001C5E31">
          <w:rPr>
            <w:lang w:val="zh-Hant" w:eastAsia="zh-TW"/>
          </w:rPr>
          <w:delText>在</w:delText>
        </w:r>
      </w:del>
      <w:r>
        <w:rPr>
          <w:lang w:val="zh-Hant" w:eastAsia="zh-TW"/>
        </w:rPr>
        <w:t>進行人們對不同類型詞彙的情緒反應調查。</w:t>
      </w:r>
    </w:p>
    <w:p w14:paraId="745D558F" w14:textId="7599FE31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del w:id="402" w:author="Grace Chan" w:date="2022-12-08T13:52:00Z">
        <w:r w:rsidDel="00227429">
          <w:rPr>
            <w:lang w:val="zh-Hant" w:eastAsia="zh-TW"/>
          </w:rPr>
          <w:delText>我們將這組數字稱為是，</w:delText>
        </w:r>
      </w:del>
      <w:del w:id="403" w:author="Grace Chan" w:date="2022-12-22T13:16:00Z">
        <w:r w:rsidDel="00DF0DC1">
          <w:rPr>
            <w:lang w:val="zh-Hant" w:eastAsia="zh-TW"/>
          </w:rPr>
          <w:delText>您</w:delText>
        </w:r>
      </w:del>
      <w:ins w:id="404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將使用</w:t>
      </w:r>
      <w:del w:id="405" w:author="Grace Chan" w:date="2022-12-08T13:52:00Z">
        <w:r w:rsidDel="00227429">
          <w:rPr>
            <w:lang w:val="zh-Hant" w:eastAsia="zh-TW"/>
          </w:rPr>
          <w:delText>這些</w:delText>
        </w:r>
      </w:del>
      <w:r>
        <w:rPr>
          <w:lang w:val="zh-Hant" w:eastAsia="zh-TW"/>
        </w:rPr>
        <w:t>數</w:t>
      </w:r>
      <w:del w:id="406" w:author="Grace Chan" w:date="2022-12-06T19:52:00Z">
        <w:r w:rsidDel="002036FB">
          <w:rPr>
            <w:rFonts w:hint="eastAsia"/>
            <w:lang w:val="zh-Hant" w:eastAsia="zh-TW"/>
          </w:rPr>
          <w:delText>位</w:delText>
        </w:r>
      </w:del>
      <w:ins w:id="407" w:author="Grace Chan" w:date="2022-12-06T19:52:00Z">
        <w:r w:rsidR="002036FB">
          <w:rPr>
            <w:rFonts w:hint="eastAsia"/>
            <w:lang w:val="zh-Hant" w:eastAsia="zh-TW"/>
          </w:rPr>
          <w:t>字</w:t>
        </w:r>
      </w:ins>
      <w:r>
        <w:rPr>
          <w:lang w:val="zh-Hant" w:eastAsia="zh-TW"/>
        </w:rPr>
        <w:t>來評估</w:t>
      </w:r>
      <w:del w:id="408" w:author="Grace Chan" w:date="2022-12-22T13:16:00Z">
        <w:r w:rsidDel="00DF0DC1">
          <w:rPr>
            <w:lang w:val="zh-Hant" w:eastAsia="zh-TW"/>
          </w:rPr>
          <w:delText>您</w:delText>
        </w:r>
      </w:del>
      <w:ins w:id="409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閱讀每個詞彙時的感受。</w:t>
      </w:r>
      <w:ins w:id="410" w:author="Grace Chan" w:date="2022-12-08T13:52:00Z">
        <w:r w:rsidR="00BC3FB1">
          <w:rPr>
            <w:rFonts w:hint="eastAsia"/>
            <w:lang w:val="zh-Hant" w:eastAsia="zh-TW"/>
          </w:rPr>
          <w:t>這些數字</w:t>
        </w:r>
      </w:ins>
      <w:del w:id="411" w:author="Grace Chan" w:date="2022-12-08T13:52:00Z">
        <w:r w:rsidDel="00BC3FB1">
          <w:rPr>
            <w:lang w:val="zh-Hant" w:eastAsia="zh-TW"/>
          </w:rPr>
          <w:delText>是</w:delText>
        </w:r>
      </w:del>
      <w:r>
        <w:rPr>
          <w:lang w:val="zh-Hant" w:eastAsia="zh-TW"/>
        </w:rPr>
        <w:t>可以體現三組不同維度的情緒</w:t>
      </w:r>
      <w:r w:rsidRPr="002A65E6">
        <w:rPr>
          <w:lang w:val="zh-Hant" w:eastAsia="zh-TW"/>
        </w:rPr>
        <w:t>指</w:t>
      </w:r>
      <w:del w:id="412" w:author="LAU, Chaak Ming [LML]" w:date="2022-12-07T12:16:00Z">
        <w:r w:rsidRPr="002A65E6" w:rsidDel="00A32673">
          <w:rPr>
            <w:rFonts w:hint="eastAsia"/>
            <w:lang w:val="zh-Hant" w:eastAsia="zh-TW"/>
          </w:rPr>
          <w:delText>征</w:delText>
        </w:r>
      </w:del>
      <w:ins w:id="413" w:author="LAU, Chaak Ming [LML]" w:date="2022-12-07T12:16:00Z">
        <w:r w:rsidR="00A32673" w:rsidRPr="002A65E6">
          <w:rPr>
            <w:rFonts w:hint="eastAsia"/>
            <w:lang w:val="zh-Hant" w:eastAsia="zh-TW"/>
          </w:rPr>
          <w:t>標</w:t>
        </w:r>
      </w:ins>
      <w:r>
        <w:rPr>
          <w:lang w:val="zh-Hant" w:eastAsia="zh-TW"/>
        </w:rPr>
        <w:t>：愉悅或悲傷，興奮或平靜</w:t>
      </w:r>
      <w:ins w:id="414" w:author="Grace Chan" w:date="2022-12-06T19:53:00Z">
        <w:r w:rsidR="002036FB">
          <w:rPr>
            <w:rFonts w:hint="eastAsia"/>
            <w:lang w:val="zh-Hant" w:eastAsia="zh-TW"/>
          </w:rPr>
          <w:t>，</w:t>
        </w:r>
      </w:ins>
      <w:r>
        <w:rPr>
          <w:lang w:val="zh-Hant" w:eastAsia="zh-TW"/>
        </w:rPr>
        <w:t>以及控制或被控制。</w:t>
      </w:r>
      <w:del w:id="415" w:author="Grace Chan" w:date="2022-12-08T13:52:00Z">
        <w:r w:rsidDel="00BC3FB1">
          <w:rPr>
            <w:lang w:val="zh-Hant" w:eastAsia="zh-TW"/>
          </w:rPr>
          <w:delText xml:space="preserve"> </w:delText>
        </w:r>
      </w:del>
      <w:del w:id="416" w:author="Grace Chan" w:date="2022-12-22T13:16:00Z">
        <w:r w:rsidDel="00DF0DC1">
          <w:rPr>
            <w:lang w:val="zh-Hant" w:eastAsia="zh-TW"/>
          </w:rPr>
          <w:delText>您</w:delText>
        </w:r>
      </w:del>
      <w:ins w:id="41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將使用</w:t>
      </w:r>
      <w:ins w:id="418" w:author="Grace Chan" w:date="2022-12-08T14:29:00Z">
        <w:r w:rsidR="002C2E2C">
          <w:rPr>
            <w:rFonts w:hint="eastAsia"/>
            <w:lang w:val="zh-Hant" w:eastAsia="zh-TW"/>
          </w:rPr>
          <w:t>評分</w:t>
        </w:r>
      </w:ins>
      <w:r>
        <w:rPr>
          <w:lang w:val="zh-Hant" w:eastAsia="zh-TW"/>
        </w:rPr>
        <w:t>量表</w:t>
      </w:r>
      <w:ins w:id="419" w:author="Grace Chan" w:date="2022-12-08T13:53:00Z">
        <w:r w:rsidR="00080F11">
          <w:rPr>
            <w:rFonts w:hint="eastAsia"/>
            <w:lang w:val="zh-Hant" w:eastAsia="zh-TW"/>
          </w:rPr>
          <w:t>為</w:t>
        </w:r>
      </w:ins>
      <w:del w:id="420" w:author="Grace Chan" w:date="2022-12-08T13:53:00Z">
        <w:r w:rsidDel="00080F11">
          <w:rPr>
            <w:lang w:val="zh-Hant" w:eastAsia="zh-TW"/>
          </w:rPr>
          <w:delText>對</w:delText>
        </w:r>
      </w:del>
      <w:del w:id="421" w:author="Grace Chan" w:date="2022-12-22T13:16:00Z">
        <w:r w:rsidDel="00DF0DC1">
          <w:rPr>
            <w:lang w:val="zh-Hant" w:eastAsia="zh-TW"/>
          </w:rPr>
          <w:delText>您</w:delText>
        </w:r>
      </w:del>
      <w:ins w:id="42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閱讀的每個詞彙進行三個維度的評分。</w:t>
      </w:r>
      <w:del w:id="423" w:author="Grace Chan" w:date="2022-12-08T13:53:00Z">
        <w:r w:rsidDel="00080F11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請注意，這三種維度都以不同的等級描述排列。</w:t>
      </w:r>
    </w:p>
    <w:p w14:paraId="745D5590" w14:textId="100E9CF7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左面板中顯示的是愉悅度</w:t>
      </w:r>
      <w:ins w:id="424" w:author="Grace Chan" w:date="2022-12-08T14:29:00Z">
        <w:r w:rsidR="00D04B51">
          <w:rPr>
            <w:rFonts w:hint="eastAsia"/>
            <w:lang w:val="zh-Hant" w:eastAsia="zh-TW"/>
          </w:rPr>
          <w:t>評分</w:t>
        </w:r>
      </w:ins>
      <w:r>
        <w:rPr>
          <w:lang w:val="zh-Hant" w:eastAsia="zh-TW"/>
        </w:rPr>
        <w:t>量表，範圍是從微笑到皺眉</w:t>
      </w:r>
      <w:ins w:id="425" w:author="Grace Chan" w:date="2022-12-08T13:53:00Z">
        <w:r w:rsidR="008F0E7A">
          <w:rPr>
            <w:rFonts w:hint="eastAsia"/>
            <w:lang w:val="zh-Hant" w:eastAsia="zh-TW"/>
          </w:rPr>
          <w:t>，以</w:t>
        </w:r>
        <w:r w:rsidR="008F0E7A">
          <w:rPr>
            <w:rFonts w:hint="eastAsia"/>
            <w:lang w:val="zh-Hant" w:eastAsia="zh-TW"/>
          </w:rPr>
          <w:t>1</w:t>
        </w:r>
        <w:r w:rsidR="008F0E7A">
          <w:rPr>
            <w:rFonts w:hint="eastAsia"/>
            <w:lang w:val="zh-Hant" w:eastAsia="zh-TW"/>
          </w:rPr>
          <w:t>到</w:t>
        </w:r>
        <w:r w:rsidR="008F0E7A">
          <w:rPr>
            <w:rFonts w:hint="eastAsia"/>
            <w:lang w:val="zh-Hant" w:eastAsia="zh-TW"/>
          </w:rPr>
          <w:t>9</w:t>
        </w:r>
        <w:r w:rsidR="008F0E7A">
          <w:rPr>
            <w:rFonts w:hint="eastAsia"/>
            <w:lang w:val="zh-Hant" w:eastAsia="zh-TW"/>
          </w:rPr>
          <w:t>表達</w:t>
        </w:r>
      </w:ins>
      <w:r>
        <w:rPr>
          <w:lang w:val="zh-Hant" w:eastAsia="zh-TW"/>
        </w:rPr>
        <w:t>。</w:t>
      </w:r>
      <w:del w:id="426" w:author="Grace Chan" w:date="2022-12-08T13:54:00Z">
        <w:r w:rsidDel="008F0E7A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選擇量表的左端表示</w:t>
      </w:r>
      <w:del w:id="427" w:author="Grace Chan" w:date="2022-12-22T13:16:00Z">
        <w:r w:rsidDel="00DF0DC1">
          <w:rPr>
            <w:lang w:val="zh-Hant" w:eastAsia="zh-TW"/>
          </w:rPr>
          <w:delText>您</w:delText>
        </w:r>
      </w:del>
      <w:ins w:id="428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感到快樂高興</w:t>
      </w:r>
      <w:del w:id="429" w:author="Grace Chan" w:date="2022-12-06T20:12:00Z">
        <w:r w:rsidDel="002036FB">
          <w:rPr>
            <w:rFonts w:hint="eastAsia"/>
            <w:lang w:val="zh-Hant" w:eastAsia="zh-TW"/>
          </w:rPr>
          <w:delText>，</w:delText>
        </w:r>
      </w:del>
      <w:ins w:id="430" w:author="Grace Chan" w:date="2022-12-06T20:12:00Z">
        <w:r w:rsidR="002036FB">
          <w:rPr>
            <w:rFonts w:hint="eastAsia"/>
            <w:lang w:val="zh-Hant" w:eastAsia="zh-TW"/>
          </w:rPr>
          <w:t>、</w:t>
        </w:r>
      </w:ins>
      <w:r>
        <w:rPr>
          <w:lang w:val="zh-Hant" w:eastAsia="zh-TW"/>
        </w:rPr>
        <w:t>心滿意足</w:t>
      </w:r>
      <w:del w:id="431" w:author="Grace Chan" w:date="2022-12-06T20:12:00Z">
        <w:r w:rsidDel="002036FB">
          <w:rPr>
            <w:rFonts w:hint="eastAsia"/>
            <w:lang w:val="zh-Hant" w:eastAsia="zh-TW"/>
          </w:rPr>
          <w:delText>，</w:delText>
        </w:r>
      </w:del>
      <w:ins w:id="432" w:author="Grace Chan" w:date="2022-12-06T20:12:00Z">
        <w:r w:rsidR="002036FB">
          <w:rPr>
            <w:rFonts w:hint="eastAsia"/>
            <w:lang w:val="zh-Hant" w:eastAsia="zh-TW"/>
          </w:rPr>
          <w:t>、</w:t>
        </w:r>
      </w:ins>
      <w:r>
        <w:rPr>
          <w:lang w:val="zh-Hant" w:eastAsia="zh-TW"/>
        </w:rPr>
        <w:t>充滿希望。</w:t>
      </w:r>
      <w:del w:id="433" w:author="Grace Chan" w:date="2022-12-08T13:54:00Z">
        <w:r w:rsidDel="008F0E7A">
          <w:rPr>
            <w:lang w:val="zh-Hant" w:eastAsia="zh-TW"/>
          </w:rPr>
          <w:delText xml:space="preserve"> </w:delText>
        </w:r>
        <w:r w:rsidDel="008F0E7A">
          <w:rPr>
            <w:lang w:val="zh-Hant" w:eastAsia="zh-TW"/>
          </w:rPr>
          <w:delText>當</w:delText>
        </w:r>
      </w:del>
      <w:ins w:id="434" w:author="Grace Chan" w:date="2022-12-08T13:54:00Z">
        <w:r w:rsidR="008F0E7A">
          <w:rPr>
            <w:rFonts w:hint="eastAsia"/>
            <w:lang w:val="zh-Hant" w:eastAsia="zh-TW"/>
          </w:rPr>
          <w:t>如</w:t>
        </w:r>
      </w:ins>
      <w:del w:id="435" w:author="Grace Chan" w:date="2022-12-22T13:16:00Z">
        <w:r w:rsidDel="00DF0DC1">
          <w:rPr>
            <w:lang w:val="zh-Hant" w:eastAsia="zh-TW"/>
          </w:rPr>
          <w:delText>您</w:delText>
        </w:r>
      </w:del>
      <w:ins w:id="436" w:author="Grace Chan" w:date="2022-12-22T13:16:00Z">
        <w:r w:rsidR="00DF0DC1">
          <w:rPr>
            <w:lang w:val="zh-Hant" w:eastAsia="zh-TW"/>
          </w:rPr>
          <w:t>你</w:t>
        </w:r>
      </w:ins>
      <w:ins w:id="437" w:author="Grace Chan" w:date="2022-12-08T13:54:00Z">
        <w:r w:rsidR="008F0E7A">
          <w:rPr>
            <w:rFonts w:hint="eastAsia"/>
            <w:lang w:val="zh-Hant" w:eastAsia="zh-TW"/>
          </w:rPr>
          <w:t>閱讀該詞彙時</w:t>
        </w:r>
      </w:ins>
      <w:r>
        <w:rPr>
          <w:lang w:val="zh-Hant" w:eastAsia="zh-TW"/>
        </w:rPr>
        <w:t>感到非常高興</w:t>
      </w:r>
      <w:del w:id="438" w:author="Grace Chan" w:date="2022-12-08T13:54:00Z">
        <w:r w:rsidDel="008F0E7A">
          <w:rPr>
            <w:lang w:val="zh-Hant" w:eastAsia="zh-TW"/>
          </w:rPr>
          <w:delText>時</w:delText>
        </w:r>
      </w:del>
      <w:r>
        <w:rPr>
          <w:lang w:val="zh-Hant" w:eastAsia="zh-TW"/>
        </w:rPr>
        <w:t>，</w:t>
      </w:r>
      <w:ins w:id="439" w:author="Grace Chan" w:date="2022-12-08T13:54:00Z">
        <w:r w:rsidR="008F0E7A">
          <w:rPr>
            <w:rFonts w:hint="eastAsia"/>
            <w:lang w:val="zh-Hant" w:eastAsia="zh-TW"/>
          </w:rPr>
          <w:t>請</w:t>
        </w:r>
      </w:ins>
      <w:del w:id="440" w:author="Grace Chan" w:date="2022-12-08T13:54:00Z">
        <w:r w:rsidDel="008F0E7A">
          <w:rPr>
            <w:lang w:val="zh-Hant" w:eastAsia="zh-TW"/>
          </w:rPr>
          <w:delText>您</w:delText>
        </w:r>
      </w:del>
      <w:ins w:id="441" w:author="Grace Chan" w:date="2022-12-22T13:16:00Z">
        <w:r w:rsidR="00DF0DC1">
          <w:rPr>
            <w:lang w:val="zh-Hant" w:eastAsia="zh-TW"/>
          </w:rPr>
          <w:t>你</w:t>
        </w:r>
      </w:ins>
      <w:del w:id="442" w:author="Grace Chan" w:date="2022-12-08T13:54:00Z">
        <w:r w:rsidDel="008F0E7A">
          <w:rPr>
            <w:lang w:val="zh-Hant" w:eastAsia="zh-TW"/>
          </w:rPr>
          <w:delText>應該</w:delText>
        </w:r>
      </w:del>
      <w:r>
        <w:rPr>
          <w:lang w:val="zh-Hant" w:eastAsia="zh-TW"/>
        </w:rPr>
        <w:t>選擇最左邊的</w:t>
      </w:r>
      <w:r>
        <w:rPr>
          <w:lang w:val="zh-Hant" w:eastAsia="zh-TW"/>
        </w:rPr>
        <w:t>1</w:t>
      </w:r>
      <w:r>
        <w:rPr>
          <w:lang w:val="zh-Hant" w:eastAsia="zh-TW"/>
        </w:rPr>
        <w:t>。</w:t>
      </w:r>
      <w:del w:id="443" w:author="Grace Chan" w:date="2022-12-08T13:54:00Z">
        <w:r w:rsidDel="008F0E7A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選擇量表的右端表示</w:t>
      </w:r>
      <w:del w:id="444" w:author="Grace Chan" w:date="2022-12-22T13:16:00Z">
        <w:r w:rsidDel="00DF0DC1">
          <w:rPr>
            <w:lang w:val="zh-Hant" w:eastAsia="zh-TW"/>
          </w:rPr>
          <w:delText>您</w:delText>
        </w:r>
      </w:del>
      <w:ins w:id="445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感到</w:t>
      </w:r>
      <w:del w:id="446" w:author="Grace Chan" w:date="2022-12-06T20:13:00Z">
        <w:r w:rsidDel="002036FB">
          <w:rPr>
            <w:rFonts w:hint="eastAsia"/>
            <w:lang w:val="zh-Hant" w:eastAsia="zh-TW"/>
          </w:rPr>
          <w:delText>完全</w:delText>
        </w:r>
      </w:del>
      <w:ins w:id="447" w:author="Grace Chan" w:date="2022-12-06T20:13:00Z">
        <w:r w:rsidR="002036FB">
          <w:rPr>
            <w:rFonts w:hint="eastAsia"/>
            <w:lang w:val="zh-Hant" w:eastAsia="zh-TW"/>
          </w:rPr>
          <w:t>極</w:t>
        </w:r>
      </w:ins>
      <w:r>
        <w:rPr>
          <w:lang w:val="zh-Hant" w:eastAsia="zh-TW"/>
        </w:rPr>
        <w:t>不開心、煩惱、不滿</w:t>
      </w:r>
      <w:del w:id="448" w:author="Grace Chan" w:date="2022-12-08T13:55:00Z">
        <w:r w:rsidDel="007D30FD">
          <w:rPr>
            <w:lang w:val="zh-Hant" w:eastAsia="zh-TW"/>
          </w:rPr>
          <w:delText>意</w:delText>
        </w:r>
      </w:del>
      <w:r>
        <w:rPr>
          <w:lang w:val="zh-Hant" w:eastAsia="zh-TW"/>
        </w:rPr>
        <w:t>、憂鬱、絕望或無聊。</w:t>
      </w:r>
      <w:del w:id="449" w:author="Grace Chan" w:date="2022-12-08T13:55:00Z">
        <w:r w:rsidDel="007D30FD">
          <w:rPr>
            <w:lang w:val="zh-Hant" w:eastAsia="zh-TW"/>
          </w:rPr>
          <w:delText xml:space="preserve"> </w:delText>
        </w:r>
      </w:del>
      <w:del w:id="450" w:author="Grace Chan" w:date="2022-12-06T20:13:00Z">
        <w:r w:rsidDel="002036FB">
          <w:rPr>
            <w:lang w:val="zh-Hant" w:eastAsia="zh-TW"/>
          </w:rPr>
          <w:delText>通</w:delText>
        </w:r>
      </w:del>
      <w:del w:id="451" w:author="Grace Chan" w:date="2022-12-08T14:30:00Z">
        <w:r w:rsidDel="00692E96">
          <w:rPr>
            <w:lang w:val="zh-Hant" w:eastAsia="zh-TW"/>
          </w:rPr>
          <w:delText>過</w:delText>
        </w:r>
      </w:del>
      <w:r>
        <w:rPr>
          <w:lang w:val="zh-Hant" w:eastAsia="zh-TW"/>
        </w:rPr>
        <w:t>選擇最右</w:t>
      </w:r>
      <w:del w:id="452" w:author="Grace Chan" w:date="2022-12-06T20:13:00Z">
        <w:r w:rsidDel="002036FB">
          <w:rPr>
            <w:rFonts w:hint="eastAsia"/>
            <w:lang w:val="zh-Hant" w:eastAsia="zh-TW"/>
          </w:rPr>
          <w:delText>側</w:delText>
        </w:r>
      </w:del>
      <w:ins w:id="453" w:author="Grace Chan" w:date="2022-12-06T20:13:00Z">
        <w:r w:rsidR="002036FB">
          <w:rPr>
            <w:rFonts w:hint="eastAsia"/>
            <w:lang w:val="zh-Hant" w:eastAsia="zh-TW"/>
          </w:rPr>
          <w:t>邊</w:t>
        </w:r>
      </w:ins>
      <w:r>
        <w:rPr>
          <w:lang w:val="zh-Hant" w:eastAsia="zh-TW"/>
        </w:rPr>
        <w:t>的</w:t>
      </w:r>
      <w:r>
        <w:rPr>
          <w:lang w:val="zh-Hant" w:eastAsia="zh-TW"/>
        </w:rPr>
        <w:t>9</w:t>
      </w:r>
      <w:ins w:id="454" w:author="Grace Chan" w:date="2022-12-06T20:13:00Z">
        <w:r w:rsidR="002036FB">
          <w:rPr>
            <w:rFonts w:hint="eastAsia"/>
            <w:lang w:val="zh-Hant" w:eastAsia="zh-TW"/>
          </w:rPr>
          <w:t>，</w:t>
        </w:r>
      </w:ins>
      <w:del w:id="455" w:author="Grace Chan" w:date="2022-12-08T14:30:00Z">
        <w:r w:rsidDel="00692E96">
          <w:rPr>
            <w:lang w:val="zh-Hant" w:eastAsia="zh-TW"/>
          </w:rPr>
          <w:delText>您</w:delText>
        </w:r>
      </w:del>
      <w:ins w:id="456" w:author="Grace Chan" w:date="2022-12-22T13:16:00Z">
        <w:r w:rsidR="00DF0DC1">
          <w:rPr>
            <w:lang w:val="zh-Hant" w:eastAsia="zh-TW"/>
          </w:rPr>
          <w:t>你</w:t>
        </w:r>
      </w:ins>
      <w:del w:id="457" w:author="Grace Chan" w:date="2022-12-08T14:30:00Z">
        <w:r w:rsidDel="00692E96">
          <w:rPr>
            <w:lang w:val="zh-Hant" w:eastAsia="zh-TW"/>
          </w:rPr>
          <w:delText>可以</w:delText>
        </w:r>
      </w:del>
      <w:r>
        <w:rPr>
          <w:lang w:val="zh-Hant" w:eastAsia="zh-TW"/>
        </w:rPr>
        <w:t>表示</w:t>
      </w:r>
      <w:ins w:id="458" w:author="Grace Chan" w:date="2022-12-08T13:55:00Z">
        <w:r w:rsidR="006D1215">
          <w:rPr>
            <w:rFonts w:hint="eastAsia"/>
            <w:lang w:val="zh-Hant" w:eastAsia="zh-TW"/>
          </w:rPr>
          <w:t>閱讀該詞彙</w:t>
        </w:r>
      </w:ins>
      <w:ins w:id="459" w:author="Grace Chan" w:date="2022-12-08T13:56:00Z">
        <w:r w:rsidR="006D1215">
          <w:rPr>
            <w:rFonts w:hint="eastAsia"/>
            <w:lang w:val="zh-Hant" w:eastAsia="zh-TW"/>
          </w:rPr>
          <w:t>令你</w:t>
        </w:r>
      </w:ins>
      <w:r>
        <w:rPr>
          <w:lang w:val="zh-Hant" w:eastAsia="zh-TW"/>
        </w:rPr>
        <w:t>感到</w:t>
      </w:r>
      <w:del w:id="460" w:author="Grace Chan" w:date="2022-12-06T20:13:00Z">
        <w:r w:rsidDel="002036FB">
          <w:rPr>
            <w:rFonts w:hint="eastAsia"/>
            <w:lang w:val="zh-Hant" w:eastAsia="zh-TW"/>
          </w:rPr>
          <w:delText>完全</w:delText>
        </w:r>
      </w:del>
      <w:ins w:id="461" w:author="Grace Chan" w:date="2022-12-06T20:13:00Z">
        <w:r w:rsidR="002036FB">
          <w:rPr>
            <w:rFonts w:hint="eastAsia"/>
            <w:lang w:val="zh-Hant" w:eastAsia="zh-TW"/>
          </w:rPr>
          <w:t>極</w:t>
        </w:r>
      </w:ins>
      <w:r>
        <w:rPr>
          <w:lang w:val="zh-Hant" w:eastAsia="zh-TW"/>
        </w:rPr>
        <w:t>不開心。</w:t>
      </w:r>
      <w:del w:id="462" w:author="Grace Chan" w:date="2022-12-08T13:56:00Z">
        <w:r w:rsidDel="00504080">
          <w:rPr>
            <w:lang w:val="zh-Hant" w:eastAsia="zh-TW"/>
          </w:rPr>
          <w:delText xml:space="preserve"> </w:delText>
        </w:r>
      </w:del>
      <w:del w:id="463" w:author="Grace Chan" w:date="2022-12-22T13:16:00Z">
        <w:r w:rsidDel="00DF0DC1">
          <w:rPr>
            <w:lang w:val="zh-Hant" w:eastAsia="zh-TW"/>
          </w:rPr>
          <w:delText>您</w:delText>
        </w:r>
      </w:del>
      <w:ins w:id="464" w:author="Grace Chan" w:date="2022-12-22T13:16:00Z">
        <w:r w:rsidR="00DF0DC1">
          <w:rPr>
            <w:lang w:val="zh-Hant" w:eastAsia="zh-TW"/>
          </w:rPr>
          <w:t>你</w:t>
        </w:r>
      </w:ins>
      <w:del w:id="465" w:author="Grace Chan" w:date="2022-12-06T20:13:00Z">
        <w:r w:rsidDel="002036FB">
          <w:rPr>
            <w:rFonts w:hint="eastAsia"/>
            <w:lang w:val="zh-Hant" w:eastAsia="zh-TW"/>
          </w:rPr>
          <w:delText>還</w:delText>
        </w:r>
      </w:del>
      <w:ins w:id="466" w:author="Grace Chan" w:date="2022-12-06T20:14:00Z">
        <w:r w:rsidR="002036FB">
          <w:rPr>
            <w:rFonts w:hint="eastAsia"/>
            <w:lang w:val="zh-Hant" w:eastAsia="zh-TW"/>
          </w:rPr>
          <w:t>亦</w:t>
        </w:r>
      </w:ins>
      <w:r>
        <w:rPr>
          <w:lang w:val="zh-Hant" w:eastAsia="zh-TW"/>
        </w:rPr>
        <w:t>可以</w:t>
      </w:r>
      <w:del w:id="467" w:author="Grace Chan" w:date="2022-12-06T20:13:00Z">
        <w:r w:rsidDel="002036FB">
          <w:rPr>
            <w:rFonts w:hint="eastAsia"/>
            <w:lang w:val="zh-Hant" w:eastAsia="zh-TW"/>
          </w:rPr>
          <w:delText>通</w:delText>
        </w:r>
      </w:del>
      <w:ins w:id="468" w:author="Grace Chan" w:date="2022-12-06T20:13:00Z">
        <w:r w:rsidR="002036FB">
          <w:rPr>
            <w:rFonts w:hint="eastAsia"/>
            <w:lang w:val="zh-Hant" w:eastAsia="zh-TW"/>
          </w:rPr>
          <w:t>透</w:t>
        </w:r>
      </w:ins>
      <w:r>
        <w:rPr>
          <w:lang w:val="zh-Hant" w:eastAsia="zh-TW"/>
        </w:rPr>
        <w:t>過選擇中間值來描述中</w:t>
      </w:r>
      <w:del w:id="469" w:author="Grace Chan" w:date="2022-12-06T20:14:00Z">
        <w:r w:rsidDel="002036FB">
          <w:rPr>
            <w:rFonts w:hint="eastAsia"/>
            <w:lang w:val="zh-Hant" w:eastAsia="zh-TW"/>
          </w:rPr>
          <w:delText>間</w:delText>
        </w:r>
      </w:del>
      <w:ins w:id="470" w:author="Grace Chan" w:date="2022-12-06T20:14:00Z">
        <w:r w:rsidR="002036FB">
          <w:rPr>
            <w:rFonts w:hint="eastAsia"/>
            <w:lang w:val="zh-Hant" w:eastAsia="zh-TW"/>
          </w:rPr>
          <w:t>等</w:t>
        </w:r>
      </w:ins>
      <w:r>
        <w:rPr>
          <w:lang w:val="zh-Hant" w:eastAsia="zh-TW"/>
        </w:rPr>
        <w:t>程度的愉悅感。</w:t>
      </w:r>
      <w:del w:id="471" w:author="Grace Chan" w:date="2022-12-08T13:56:00Z">
        <w:r w:rsidDel="00504080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如果</w:t>
      </w:r>
      <w:del w:id="472" w:author="Grace Chan" w:date="2022-12-22T13:16:00Z">
        <w:r w:rsidDel="00DF0DC1">
          <w:rPr>
            <w:lang w:val="zh-Hant" w:eastAsia="zh-TW"/>
          </w:rPr>
          <w:delText>您</w:delText>
        </w:r>
      </w:del>
      <w:ins w:id="473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感覺完全中立，既不快樂也不悲傷，請選擇中間的</w:t>
      </w:r>
      <w:r>
        <w:rPr>
          <w:lang w:val="zh-Hant" w:eastAsia="zh-TW"/>
        </w:rPr>
        <w:t>4</w:t>
      </w:r>
      <w:r>
        <w:rPr>
          <w:lang w:val="zh-Hant" w:eastAsia="zh-TW"/>
        </w:rPr>
        <w:t>。</w:t>
      </w:r>
    </w:p>
    <w:p w14:paraId="745D5591" w14:textId="3F4A7EB6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commentRangeStart w:id="474"/>
      <w:commentRangeStart w:id="475"/>
      <w:del w:id="476" w:author="Grace Chan" w:date="2022-12-06T20:15:00Z">
        <w:r w:rsidRPr="00692E96" w:rsidDel="002036FB">
          <w:rPr>
            <w:rFonts w:hint="eastAsia"/>
            <w:lang w:val="zh-Hant" w:eastAsia="zh-TW"/>
          </w:rPr>
          <w:delText>啟</w:delText>
        </w:r>
      </w:del>
      <w:del w:id="477" w:author="Grace Chan" w:date="2022-12-08T13:57:00Z">
        <w:r w:rsidRPr="00692E96" w:rsidDel="00F82AAF">
          <w:rPr>
            <w:lang w:val="zh-Hant" w:eastAsia="zh-TW"/>
          </w:rPr>
          <w:delText>動</w:delText>
        </w:r>
      </w:del>
      <w:ins w:id="478" w:author="Grace Chan" w:date="2022-12-08T13:57:00Z">
        <w:r w:rsidR="00F82AAF" w:rsidRPr="00692E96">
          <w:rPr>
            <w:rFonts w:hint="eastAsia"/>
            <w:lang w:val="zh-Hant" w:eastAsia="zh-TW"/>
          </w:rPr>
          <w:t>喚起</w:t>
        </w:r>
      </w:ins>
      <w:r w:rsidRPr="00692E96">
        <w:rPr>
          <w:lang w:val="zh-Hant" w:eastAsia="zh-TW"/>
        </w:rPr>
        <w:t>度</w:t>
      </w:r>
      <w:commentRangeEnd w:id="474"/>
      <w:r w:rsidR="00A32673" w:rsidRPr="00692E96">
        <w:rPr>
          <w:rStyle w:val="CommentReference"/>
        </w:rPr>
        <w:commentReference w:id="474"/>
      </w:r>
      <w:commentRangeEnd w:id="475"/>
      <w:r w:rsidR="00504080" w:rsidRPr="00692E96">
        <w:rPr>
          <w:rStyle w:val="CommentReference"/>
        </w:rPr>
        <w:commentReference w:id="475"/>
      </w:r>
      <w:ins w:id="479" w:author="Grace Chan" w:date="2022-12-08T14:31:00Z">
        <w:r w:rsidR="00692E96">
          <w:rPr>
            <w:rFonts w:hint="eastAsia"/>
            <w:lang w:val="zh-Hant" w:eastAsia="zh-TW"/>
          </w:rPr>
          <w:t>評分</w:t>
        </w:r>
      </w:ins>
      <w:r>
        <w:rPr>
          <w:lang w:val="zh-Hant" w:eastAsia="zh-TW"/>
        </w:rPr>
        <w:t>量表顯示了實驗中的第二種情緒維度。</w:t>
      </w:r>
      <w:del w:id="480" w:author="Grace Chan" w:date="2022-12-08T13:58:00Z">
        <w:r w:rsidDel="00F82AAF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選擇量表的左端表示</w:t>
      </w:r>
      <w:del w:id="481" w:author="Grace Chan" w:date="2022-12-22T13:16:00Z">
        <w:r w:rsidDel="00DF0DC1">
          <w:rPr>
            <w:lang w:val="zh-Hant" w:eastAsia="zh-TW"/>
          </w:rPr>
          <w:delText>您</w:delText>
        </w:r>
      </w:del>
      <w:ins w:id="48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感到刺激、興奮、瘋狂、神經過敏、</w:t>
      </w:r>
      <w:del w:id="483" w:author="Grace Chan" w:date="2022-12-08T14:31:00Z">
        <w:r w:rsidDel="002E6537">
          <w:rPr>
            <w:lang w:val="zh-Hant" w:eastAsia="zh-TW"/>
          </w:rPr>
          <w:delText>完全被喚醒</w:delText>
        </w:r>
      </w:del>
      <w:ins w:id="484" w:author="Grace Chan" w:date="2022-12-08T14:31:00Z">
        <w:r w:rsidR="002E6537">
          <w:rPr>
            <w:rFonts w:hint="eastAsia"/>
            <w:lang w:val="zh-Hant" w:eastAsia="zh-TW"/>
          </w:rPr>
          <w:t>被挑起情緒</w:t>
        </w:r>
      </w:ins>
      <w:r>
        <w:rPr>
          <w:lang w:val="zh-Hant" w:eastAsia="zh-TW"/>
        </w:rPr>
        <w:t>。</w:t>
      </w:r>
      <w:del w:id="485" w:author="Grace Chan" w:date="2022-12-08T13:58:00Z">
        <w:r w:rsidDel="00F82AAF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當</w:t>
      </w:r>
      <w:del w:id="486" w:author="Grace Chan" w:date="2022-12-22T13:16:00Z">
        <w:r w:rsidDel="00DF0DC1">
          <w:rPr>
            <w:lang w:val="zh-Hant" w:eastAsia="zh-TW"/>
          </w:rPr>
          <w:delText>您</w:delText>
        </w:r>
      </w:del>
      <w:ins w:id="48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感到</w:t>
      </w:r>
      <w:ins w:id="488" w:author="Grace Chan" w:date="2022-12-08T13:58:00Z">
        <w:r w:rsidR="00861677">
          <w:rPr>
            <w:rFonts w:hint="eastAsia"/>
            <w:lang w:val="zh-Hant" w:eastAsia="zh-TW"/>
          </w:rPr>
          <w:t>情緒</w:t>
        </w:r>
      </w:ins>
      <w:r>
        <w:rPr>
          <w:lang w:val="zh-Hant" w:eastAsia="zh-TW"/>
        </w:rPr>
        <w:t>完全被喚</w:t>
      </w:r>
      <w:ins w:id="489" w:author="Grace Chan" w:date="2022-12-08T13:58:00Z">
        <w:r w:rsidR="00861677">
          <w:rPr>
            <w:rFonts w:hint="eastAsia"/>
            <w:lang w:val="zh-Hant" w:eastAsia="zh-TW"/>
          </w:rPr>
          <w:t>起</w:t>
        </w:r>
      </w:ins>
      <w:del w:id="490" w:author="Grace Chan" w:date="2022-12-08T13:58:00Z">
        <w:r w:rsidDel="00861677">
          <w:rPr>
            <w:lang w:val="zh-Hant" w:eastAsia="zh-TW"/>
          </w:rPr>
          <w:delText>醒</w:delText>
        </w:r>
      </w:del>
      <w:r>
        <w:rPr>
          <w:lang w:val="zh-Hant" w:eastAsia="zh-TW"/>
        </w:rPr>
        <w:t>時，請選擇最左邊的</w:t>
      </w:r>
      <w:r>
        <w:rPr>
          <w:lang w:val="zh-Hant" w:eastAsia="zh-TW"/>
        </w:rPr>
        <w:t>1</w:t>
      </w:r>
      <w:r>
        <w:rPr>
          <w:lang w:val="zh-Hant" w:eastAsia="zh-TW"/>
        </w:rPr>
        <w:t>。</w:t>
      </w:r>
      <w:del w:id="491" w:author="Grace Chan" w:date="2022-12-08T13:58:00Z">
        <w:r w:rsidDel="00861677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現在請看量表的右端，這裡表示完全相反的情緒，</w:t>
      </w:r>
      <w:ins w:id="492" w:author="Grace Chan" w:date="2022-12-08T14:32:00Z">
        <w:r w:rsidR="00D57D42">
          <w:rPr>
            <w:rFonts w:hint="eastAsia"/>
            <w:lang w:val="zh-Hant" w:eastAsia="zh-TW"/>
          </w:rPr>
          <w:t>代表</w:t>
        </w:r>
      </w:ins>
      <w:del w:id="493" w:author="Grace Chan" w:date="2022-12-08T14:32:00Z">
        <w:r w:rsidDel="00D57D42">
          <w:rPr>
            <w:lang w:val="zh-Hant" w:eastAsia="zh-TW"/>
          </w:rPr>
          <w:delText>表示</w:delText>
        </w:r>
      </w:del>
      <w:del w:id="494" w:author="Grace Chan" w:date="2022-12-22T13:16:00Z">
        <w:r w:rsidDel="00DF0DC1">
          <w:rPr>
            <w:lang w:val="zh-Hant" w:eastAsia="zh-TW"/>
          </w:rPr>
          <w:delText>您</w:delText>
        </w:r>
      </w:del>
      <w:ins w:id="495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感到</w:t>
      </w:r>
      <w:ins w:id="496" w:author="Grace Chan" w:date="2022-12-08T13:58:00Z">
        <w:r w:rsidR="00861677">
          <w:rPr>
            <w:rFonts w:hint="eastAsia"/>
            <w:lang w:val="zh-Hant" w:eastAsia="zh-TW"/>
          </w:rPr>
          <w:t>極為</w:t>
        </w:r>
      </w:ins>
      <w:del w:id="497" w:author="Grace Chan" w:date="2022-12-08T13:58:00Z">
        <w:r w:rsidDel="00861677">
          <w:rPr>
            <w:lang w:val="zh-Hant" w:eastAsia="zh-TW"/>
          </w:rPr>
          <w:delText>完全</w:delText>
        </w:r>
      </w:del>
      <w:r>
        <w:rPr>
          <w:lang w:val="zh-Hant" w:eastAsia="zh-TW"/>
        </w:rPr>
        <w:t>放鬆、平靜、遲鈍、困倦或未覺醒。</w:t>
      </w:r>
      <w:del w:id="498" w:author="Grace Chan" w:date="2022-12-08T13:58:00Z">
        <w:r w:rsidDel="00861677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選擇最右</w:t>
      </w:r>
      <w:del w:id="499" w:author="Grace Chan" w:date="2022-12-06T20:15:00Z">
        <w:r w:rsidDel="002036FB">
          <w:rPr>
            <w:rFonts w:hint="eastAsia"/>
            <w:lang w:val="zh-Hant" w:eastAsia="zh-TW"/>
          </w:rPr>
          <w:delText>側</w:delText>
        </w:r>
      </w:del>
      <w:ins w:id="500" w:author="Grace Chan" w:date="2022-12-06T20:15:00Z">
        <w:r w:rsidR="002036FB">
          <w:rPr>
            <w:rFonts w:hint="eastAsia"/>
            <w:lang w:val="zh-Hant" w:eastAsia="zh-TW"/>
          </w:rPr>
          <w:t>邊</w:t>
        </w:r>
      </w:ins>
      <w:r>
        <w:rPr>
          <w:lang w:val="zh-Hant" w:eastAsia="zh-TW"/>
        </w:rPr>
        <w:t>的</w:t>
      </w:r>
      <w:r>
        <w:rPr>
          <w:lang w:val="zh-Hant" w:eastAsia="zh-TW"/>
        </w:rPr>
        <w:t>9</w:t>
      </w:r>
      <w:r>
        <w:rPr>
          <w:lang w:val="zh-Hant" w:eastAsia="zh-TW"/>
        </w:rPr>
        <w:t>表示</w:t>
      </w:r>
      <w:del w:id="501" w:author="Grace Chan" w:date="2022-12-22T13:16:00Z">
        <w:r w:rsidDel="00DF0DC1">
          <w:rPr>
            <w:lang w:val="zh-Hant" w:eastAsia="zh-TW"/>
          </w:rPr>
          <w:delText>您</w:delText>
        </w:r>
      </w:del>
      <w:ins w:id="50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感覺</w:t>
      </w:r>
      <w:ins w:id="503" w:author="Grace Chan" w:date="2022-12-08T13:59:00Z">
        <w:r w:rsidR="001220D7">
          <w:rPr>
            <w:rFonts w:hint="eastAsia"/>
            <w:lang w:val="zh-Hant" w:eastAsia="zh-TW"/>
          </w:rPr>
          <w:t>極為</w:t>
        </w:r>
      </w:ins>
      <w:del w:id="504" w:author="Grace Chan" w:date="2022-12-08T13:59:00Z">
        <w:r w:rsidDel="001220D7">
          <w:rPr>
            <w:lang w:val="zh-Hant" w:eastAsia="zh-TW"/>
          </w:rPr>
          <w:delText>完全</w:delText>
        </w:r>
      </w:del>
      <w:r>
        <w:rPr>
          <w:lang w:val="zh-Hant" w:eastAsia="zh-TW"/>
        </w:rPr>
        <w:t>平靜。</w:t>
      </w:r>
      <w:del w:id="505" w:author="Grace Chan" w:date="2022-12-08T13:59:00Z">
        <w:r w:rsidDel="001220D7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與愉悅度量表一樣，</w:t>
      </w:r>
      <w:del w:id="506" w:author="Grace Chan" w:date="2022-12-22T13:16:00Z">
        <w:r w:rsidDel="00DF0DC1">
          <w:rPr>
            <w:lang w:val="zh-Hant" w:eastAsia="zh-TW"/>
          </w:rPr>
          <w:delText>您</w:delText>
        </w:r>
      </w:del>
      <w:ins w:id="50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可以</w:t>
      </w:r>
      <w:del w:id="508" w:author="Grace Chan" w:date="2022-12-06T20:15:00Z">
        <w:r w:rsidDel="002036FB">
          <w:rPr>
            <w:rFonts w:hint="eastAsia"/>
            <w:lang w:val="zh-Hant" w:eastAsia="zh-TW"/>
          </w:rPr>
          <w:delText>通</w:delText>
        </w:r>
      </w:del>
      <w:ins w:id="509" w:author="Grace Chan" w:date="2022-12-06T20:15:00Z">
        <w:r w:rsidR="002036FB">
          <w:rPr>
            <w:rFonts w:hint="eastAsia"/>
            <w:lang w:val="zh-Hant" w:eastAsia="zh-TW"/>
          </w:rPr>
          <w:t>透</w:t>
        </w:r>
      </w:ins>
      <w:r>
        <w:rPr>
          <w:lang w:val="zh-Hant" w:eastAsia="zh-TW"/>
        </w:rPr>
        <w:t>過選擇</w:t>
      </w:r>
      <w:del w:id="510" w:author="Grace Chan" w:date="2022-12-08T14:33:00Z">
        <w:r w:rsidDel="00D57D42">
          <w:rPr>
            <w:lang w:val="zh-Hant" w:eastAsia="zh-TW"/>
          </w:rPr>
          <w:delText>任何數</w:delText>
        </w:r>
      </w:del>
      <w:del w:id="511" w:author="Grace Chan" w:date="2022-12-06T20:15:00Z">
        <w:r w:rsidDel="002036FB">
          <w:rPr>
            <w:rFonts w:hint="eastAsia"/>
            <w:lang w:val="zh-Hant" w:eastAsia="zh-TW"/>
          </w:rPr>
          <w:delText>位</w:delText>
        </w:r>
      </w:del>
      <w:ins w:id="512" w:author="Grace Chan" w:date="2022-12-08T14:33:00Z">
        <w:r w:rsidR="00D57D42">
          <w:rPr>
            <w:rFonts w:hint="eastAsia"/>
            <w:lang w:val="zh-Hant" w:eastAsia="zh-TW"/>
          </w:rPr>
          <w:t>中間值</w:t>
        </w:r>
      </w:ins>
      <w:r>
        <w:rPr>
          <w:lang w:val="zh-Hant" w:eastAsia="zh-TW"/>
        </w:rPr>
        <w:t>來表示中等程度的興奮或平靜。</w:t>
      </w:r>
      <w:del w:id="513" w:author="Grace Chan" w:date="2022-12-08T13:59:00Z">
        <w:r w:rsidDel="001220D7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如果</w:t>
      </w:r>
      <w:del w:id="514" w:author="Grace Chan" w:date="2022-12-22T13:16:00Z">
        <w:r w:rsidDel="00DF0DC1">
          <w:rPr>
            <w:lang w:val="zh-Hant" w:eastAsia="zh-TW"/>
          </w:rPr>
          <w:delText>您</w:delText>
        </w:r>
      </w:del>
      <w:ins w:id="515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既不興奮也不</w:t>
      </w:r>
      <w:ins w:id="516" w:author="Grace Chan" w:date="2022-12-08T13:59:00Z">
        <w:r w:rsidR="001220D7">
          <w:rPr>
            <w:rFonts w:hint="eastAsia"/>
            <w:lang w:val="zh-Hant" w:eastAsia="zh-TW"/>
          </w:rPr>
          <w:t>平</w:t>
        </w:r>
      </w:ins>
      <w:del w:id="517" w:author="Grace Chan" w:date="2022-12-08T13:59:00Z">
        <w:r w:rsidDel="001220D7">
          <w:rPr>
            <w:lang w:val="zh-Hant" w:eastAsia="zh-TW"/>
          </w:rPr>
          <w:delText>冷</w:delText>
        </w:r>
      </w:del>
      <w:r>
        <w:rPr>
          <w:lang w:val="zh-Hant" w:eastAsia="zh-TW"/>
        </w:rPr>
        <w:t>靜，請選擇中間的</w:t>
      </w:r>
      <w:r>
        <w:rPr>
          <w:lang w:val="zh-Hant" w:eastAsia="zh-TW"/>
        </w:rPr>
        <w:t>4</w:t>
      </w:r>
      <w:r>
        <w:rPr>
          <w:lang w:val="zh-Hant" w:eastAsia="zh-TW"/>
        </w:rPr>
        <w:t>。</w:t>
      </w:r>
    </w:p>
    <w:p w14:paraId="745D5592" w14:textId="5265E5F0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del w:id="518" w:author="Grace Chan" w:date="2022-12-22T13:16:00Z">
        <w:r w:rsidDel="00DF0DC1">
          <w:rPr>
            <w:lang w:val="zh-Hant" w:eastAsia="zh-TW"/>
          </w:rPr>
          <w:delText>您</w:delText>
        </w:r>
      </w:del>
      <w:ins w:id="519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要評</w:t>
      </w:r>
      <w:del w:id="520" w:author="Grace Chan" w:date="2022-12-08T14:00:00Z">
        <w:r w:rsidDel="005E647F">
          <w:rPr>
            <w:rFonts w:hint="eastAsia"/>
            <w:lang w:val="zh-Hant" w:eastAsia="zh-TW"/>
          </w:rPr>
          <w:delText>價</w:delText>
        </w:r>
      </w:del>
      <w:ins w:id="521" w:author="Grace Chan" w:date="2022-12-08T14:00:00Z">
        <w:r w:rsidR="005E647F">
          <w:rPr>
            <w:rFonts w:hint="eastAsia"/>
            <w:lang w:val="zh-Hant" w:eastAsia="zh-TW"/>
          </w:rPr>
          <w:t>估</w:t>
        </w:r>
      </w:ins>
      <w:r>
        <w:rPr>
          <w:lang w:val="zh-Hant" w:eastAsia="zh-TW"/>
        </w:rPr>
        <w:t>的最後一個情緒維度是控制度，即</w:t>
      </w:r>
      <w:del w:id="522" w:author="Grace Chan" w:date="2022-12-22T13:16:00Z">
        <w:r w:rsidDel="00DF0DC1">
          <w:rPr>
            <w:lang w:val="zh-Hant" w:eastAsia="zh-TW"/>
          </w:rPr>
          <w:delText>您</w:delText>
        </w:r>
      </w:del>
      <w:ins w:id="523" w:author="Grace Chan" w:date="2022-12-22T13:16:00Z">
        <w:r w:rsidR="00DF0DC1">
          <w:rPr>
            <w:lang w:val="zh-Hant" w:eastAsia="zh-TW"/>
          </w:rPr>
          <w:t>你</w:t>
        </w:r>
      </w:ins>
      <w:ins w:id="524" w:author="Grace Chan" w:date="2022-12-08T14:00:00Z">
        <w:r w:rsidR="003B3D57">
          <w:rPr>
            <w:rFonts w:hint="eastAsia"/>
            <w:lang w:val="zh-Hant" w:eastAsia="zh-TW"/>
          </w:rPr>
          <w:t>閱讀該詞彙時</w:t>
        </w:r>
      </w:ins>
      <w:r>
        <w:rPr>
          <w:lang w:val="zh-Hant" w:eastAsia="zh-TW"/>
        </w:rPr>
        <w:t>是否有控制感或被控制感。</w:t>
      </w:r>
      <w:del w:id="525" w:author="Grace Chan" w:date="2022-12-08T14:00:00Z">
        <w:r w:rsidDel="003B3D57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在量表的左端，</w:t>
      </w:r>
      <w:del w:id="526" w:author="Grace Chan" w:date="2022-12-22T13:16:00Z">
        <w:r w:rsidDel="00DF0DC1">
          <w:rPr>
            <w:lang w:val="zh-Hant" w:eastAsia="zh-TW"/>
          </w:rPr>
          <w:delText>您</w:delText>
        </w:r>
      </w:del>
      <w:ins w:id="52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的感覺會被描述為完全受控、受影響、被關心、敬</w:t>
      </w:r>
      <w:r>
        <w:rPr>
          <w:lang w:val="zh-Hant" w:eastAsia="zh-TW"/>
        </w:rPr>
        <w:lastRenderedPageBreak/>
        <w:t>畏、順從或被引導。</w:t>
      </w:r>
      <w:del w:id="528" w:author="Grace Chan" w:date="2022-12-08T14:00:00Z">
        <w:r w:rsidDel="003B3D57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</w:t>
      </w:r>
      <w:del w:id="529" w:author="Grace Chan" w:date="2022-12-06T20:16:00Z">
        <w:r w:rsidDel="002036FB">
          <w:rPr>
            <w:rFonts w:hint="eastAsia"/>
            <w:lang w:val="zh-Hant" w:eastAsia="zh-TW"/>
          </w:rPr>
          <w:delText>通</w:delText>
        </w:r>
      </w:del>
      <w:del w:id="530" w:author="Grace Chan" w:date="2022-12-08T14:33:00Z">
        <w:r w:rsidDel="008443D8">
          <w:rPr>
            <w:lang w:val="zh-Hant" w:eastAsia="zh-TW"/>
          </w:rPr>
          <w:delText>過</w:delText>
        </w:r>
      </w:del>
      <w:r>
        <w:rPr>
          <w:lang w:val="zh-Hant" w:eastAsia="zh-TW"/>
        </w:rPr>
        <w:t>選擇最左</w:t>
      </w:r>
      <w:del w:id="531" w:author="Grace Chan" w:date="2022-12-06T20:16:00Z">
        <w:r w:rsidDel="002036FB">
          <w:rPr>
            <w:rFonts w:hint="eastAsia"/>
            <w:lang w:val="zh-Hant" w:eastAsia="zh-TW"/>
          </w:rPr>
          <w:delText>側</w:delText>
        </w:r>
      </w:del>
      <w:ins w:id="532" w:author="Grace Chan" w:date="2022-12-06T20:16:00Z">
        <w:r w:rsidR="002036FB">
          <w:rPr>
            <w:rFonts w:hint="eastAsia"/>
            <w:lang w:val="zh-Hant" w:eastAsia="zh-TW"/>
          </w:rPr>
          <w:t>邊</w:t>
        </w:r>
      </w:ins>
      <w:r>
        <w:rPr>
          <w:lang w:val="zh-Hant" w:eastAsia="zh-TW"/>
        </w:rPr>
        <w:t>的</w:t>
      </w:r>
      <w:r>
        <w:rPr>
          <w:lang w:val="zh-Hant" w:eastAsia="zh-TW"/>
        </w:rPr>
        <w:t>1</w:t>
      </w:r>
      <w:r>
        <w:rPr>
          <w:lang w:val="zh-Hant" w:eastAsia="zh-TW"/>
        </w:rPr>
        <w:t>來表示完全被控制感。</w:t>
      </w:r>
      <w:del w:id="533" w:author="Grace Chan" w:date="2022-12-08T14:01:00Z">
        <w:r w:rsidDel="003B3D57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在量表的右端，</w:t>
      </w:r>
      <w:del w:id="534" w:author="Grace Chan" w:date="2022-12-22T13:16:00Z">
        <w:r w:rsidDel="00DF0DC1">
          <w:rPr>
            <w:lang w:val="zh-Hant" w:eastAsia="zh-TW"/>
          </w:rPr>
          <w:delText>您</w:delText>
        </w:r>
      </w:del>
      <w:ins w:id="535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應該完全處於主控狀態，感到有影響力、支配地位、重要性和自主性。</w:t>
      </w:r>
      <w:del w:id="536" w:author="Grace Chan" w:date="2022-12-08T14:01:00Z">
        <w:r w:rsidDel="003B3D57">
          <w:rPr>
            <w:lang w:val="zh-Hant" w:eastAsia="zh-TW"/>
          </w:rPr>
          <w:delText xml:space="preserve"> </w:delText>
        </w:r>
      </w:del>
      <w:del w:id="537" w:author="Grace Chan" w:date="2022-12-22T13:16:00Z">
        <w:r w:rsidDel="00DF0DC1">
          <w:rPr>
            <w:lang w:val="zh-Hant" w:eastAsia="zh-TW"/>
          </w:rPr>
          <w:delText>您</w:delText>
        </w:r>
      </w:del>
      <w:ins w:id="538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可以選擇最右邊的</w:t>
      </w:r>
      <w:r>
        <w:rPr>
          <w:lang w:val="zh-Hant" w:eastAsia="zh-TW"/>
        </w:rPr>
        <w:t>9</w:t>
      </w:r>
      <w:r>
        <w:rPr>
          <w:lang w:val="zh-Hant" w:eastAsia="zh-TW"/>
        </w:rPr>
        <w:t>來表示</w:t>
      </w:r>
      <w:del w:id="539" w:author="Grace Chan" w:date="2022-12-22T13:16:00Z">
        <w:r w:rsidDel="00DF0DC1">
          <w:rPr>
            <w:lang w:val="zh-Hant" w:eastAsia="zh-TW"/>
          </w:rPr>
          <w:delText>您</w:delText>
        </w:r>
      </w:del>
      <w:ins w:id="540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有控制感。</w:t>
      </w:r>
      <w:del w:id="541" w:author="Grace Chan" w:date="2022-12-08T14:01:00Z">
        <w:r w:rsidDel="003B3D57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請注意，圖中人物圖案較大表示處於主控狀態，較小則表示處於受控狀態。</w:t>
      </w:r>
      <w:r>
        <w:rPr>
          <w:lang w:val="zh-Hant" w:eastAsia="zh-TW"/>
        </w:rPr>
        <w:t xml:space="preserve"> </w:t>
      </w:r>
      <w:r>
        <w:rPr>
          <w:lang w:val="zh-Hant" w:eastAsia="zh-TW"/>
        </w:rPr>
        <w:t>如果</w:t>
      </w:r>
      <w:del w:id="542" w:author="Grace Chan" w:date="2022-12-22T13:16:00Z">
        <w:r w:rsidDel="00DF0DC1">
          <w:rPr>
            <w:lang w:val="zh-Hant" w:eastAsia="zh-TW"/>
          </w:rPr>
          <w:delText>您</w:delText>
        </w:r>
      </w:del>
      <w:ins w:id="543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感覺既沒有控制感也不受控制，</w:t>
      </w:r>
      <w:ins w:id="544" w:author="Grace Chan" w:date="2022-12-08T14:02:00Z">
        <w:r w:rsidR="00F132C5">
          <w:rPr>
            <w:rFonts w:hint="eastAsia"/>
            <w:lang w:val="zh-Hant" w:eastAsia="zh-TW"/>
          </w:rPr>
          <w:t>請</w:t>
        </w:r>
      </w:ins>
      <w:del w:id="545" w:author="Grace Chan" w:date="2022-12-08T14:02:00Z">
        <w:r w:rsidDel="00F132C5">
          <w:rPr>
            <w:lang w:val="zh-Hant" w:eastAsia="zh-TW"/>
          </w:rPr>
          <w:delText>則應</w:delText>
        </w:r>
      </w:del>
      <w:r>
        <w:rPr>
          <w:lang w:val="zh-Hant" w:eastAsia="zh-TW"/>
        </w:rPr>
        <w:t>選擇</w:t>
      </w:r>
      <w:r>
        <w:rPr>
          <w:lang w:val="zh-Hant" w:eastAsia="zh-TW"/>
        </w:rPr>
        <w:t>4</w:t>
      </w:r>
      <w:r>
        <w:rPr>
          <w:lang w:val="zh-Hant" w:eastAsia="zh-TW"/>
        </w:rPr>
        <w:t>。</w:t>
      </w:r>
    </w:p>
    <w:p w14:paraId="745D5593" w14:textId="046E1ADD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</w:t>
      </w:r>
      <w:del w:id="546" w:author="Grace Chan" w:date="2022-12-22T13:16:00Z">
        <w:r w:rsidDel="00DF0DC1">
          <w:rPr>
            <w:lang w:val="zh-Hant" w:eastAsia="zh-TW"/>
          </w:rPr>
          <w:delText>您</w:delText>
        </w:r>
      </w:del>
      <w:ins w:id="54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快速判斷，不要花太多時間思考。</w:t>
      </w:r>
      <w:del w:id="548" w:author="Grace Chan" w:date="2022-12-08T14:02:00Z">
        <w:r w:rsidDel="00F132C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相反，</w:t>
      </w:r>
      <w:del w:id="549" w:author="Grace Chan" w:date="2022-12-22T13:16:00Z">
        <w:r w:rsidDel="00DF0DC1">
          <w:rPr>
            <w:lang w:val="zh-Hant" w:eastAsia="zh-TW"/>
          </w:rPr>
          <w:delText>您</w:delText>
        </w:r>
      </w:del>
      <w:ins w:id="550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應該根據閱讀每個詞彙時的第一</w:t>
      </w:r>
      <w:ins w:id="551" w:author="Grace Chan" w:date="2022-12-08T14:02:00Z">
        <w:r w:rsidR="00F132C5">
          <w:rPr>
            <w:rFonts w:hint="eastAsia"/>
            <w:lang w:val="zh-Hant" w:eastAsia="zh-TW"/>
          </w:rPr>
          <w:t>感受</w:t>
        </w:r>
      </w:ins>
      <w:r>
        <w:rPr>
          <w:lang w:val="zh-Hant" w:eastAsia="zh-TW"/>
        </w:rPr>
        <w:t>和即時反應來評分。</w:t>
      </w:r>
    </w:p>
    <w:p w14:paraId="745D5594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95" w14:textId="5A49A923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>
        <w:rPr>
          <w:b/>
          <w:lang w:val="zh-Hant" w:eastAsia="zh-TW"/>
        </w:rPr>
        <w:t>熟悉度任務：（</w:t>
      </w:r>
      <w:r>
        <w:rPr>
          <w:b/>
          <w:lang w:val="zh-Hant" w:eastAsia="zh-TW"/>
        </w:rPr>
        <w:t>Gilhooly</w:t>
      </w:r>
      <w:r w:rsidR="002036FB">
        <w:rPr>
          <w:b/>
          <w:lang w:val="zh-Hant" w:eastAsia="zh-TW"/>
        </w:rPr>
        <w:t xml:space="preserve"> </w:t>
      </w:r>
      <w:r>
        <w:rPr>
          <w:b/>
          <w:lang w:val="zh-Hant" w:eastAsia="zh-TW"/>
        </w:rPr>
        <w:t>&amp;</w:t>
      </w:r>
      <w:r w:rsidR="002036FB">
        <w:rPr>
          <w:b/>
          <w:lang w:val="zh-Hant" w:eastAsia="zh-TW"/>
        </w:rPr>
        <w:t xml:space="preserve"> </w:t>
      </w:r>
      <w:r w:rsidR="002036FB">
        <w:rPr>
          <w:rFonts w:hint="eastAsia"/>
          <w:b/>
          <w:lang w:val="zh-Hant" w:eastAsia="zh-TW"/>
        </w:rPr>
        <w:t>Lo</w:t>
      </w:r>
      <w:r w:rsidR="002036FB">
        <w:rPr>
          <w:b/>
          <w:lang w:val="zh-Hant" w:eastAsia="zh-TW"/>
        </w:rPr>
        <w:t>gie</w:t>
      </w:r>
      <w:r>
        <w:rPr>
          <w:b/>
          <w:lang w:val="zh-Hant" w:eastAsia="zh-TW"/>
        </w:rPr>
        <w:t>，</w:t>
      </w:r>
      <w:r>
        <w:rPr>
          <w:b/>
          <w:lang w:val="zh-Hant" w:eastAsia="zh-TW"/>
        </w:rPr>
        <w:t>1980</w:t>
      </w:r>
      <w:r>
        <w:rPr>
          <w:b/>
          <w:lang w:val="zh-Hant" w:eastAsia="zh-TW"/>
        </w:rPr>
        <w:t>）</w:t>
      </w:r>
    </w:p>
    <w:p w14:paraId="745D5596" w14:textId="01830DBD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本實驗旨在研究人們接觸詞彙的頻率。</w:t>
      </w:r>
      <w:del w:id="552" w:author="Grace Chan" w:date="2022-12-08T14:02:00Z">
        <w:r w:rsidDel="00F132C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在本次實驗中，</w:t>
      </w:r>
      <w:del w:id="553" w:author="Grace Chan" w:date="2022-12-22T13:16:00Z">
        <w:r w:rsidDel="00DF0DC1">
          <w:rPr>
            <w:lang w:val="zh-Hant" w:eastAsia="zh-TW"/>
          </w:rPr>
          <w:delText>您</w:delText>
        </w:r>
      </w:del>
      <w:ins w:id="554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將看到一個詞彙清單，</w:t>
      </w:r>
      <w:del w:id="555" w:author="Grace Chan" w:date="2022-12-22T13:16:00Z">
        <w:r w:rsidDel="00DF0DC1">
          <w:rPr>
            <w:lang w:val="zh-Hant" w:eastAsia="zh-TW"/>
          </w:rPr>
          <w:delText>您</w:delText>
        </w:r>
      </w:del>
      <w:ins w:id="556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需根據接觸頻率按照從</w:t>
      </w:r>
      <w:r>
        <w:rPr>
          <w:lang w:val="zh-Hant" w:eastAsia="zh-TW"/>
        </w:rPr>
        <w:t>1</w:t>
      </w:r>
      <w:r>
        <w:rPr>
          <w:lang w:val="zh-Hant" w:eastAsia="zh-TW"/>
        </w:rPr>
        <w:t>到</w:t>
      </w:r>
      <w:r>
        <w:rPr>
          <w:lang w:val="zh-Hant" w:eastAsia="zh-TW"/>
        </w:rPr>
        <w:t>7</w:t>
      </w:r>
      <w:r>
        <w:rPr>
          <w:lang w:val="zh-Hant" w:eastAsia="zh-TW"/>
        </w:rPr>
        <w:t>的等級量表</w:t>
      </w:r>
      <w:del w:id="557" w:author="Grace Chan" w:date="2022-12-06T20:18:00Z">
        <w:r w:rsidDel="002036FB">
          <w:rPr>
            <w:lang w:val="zh-Hant" w:eastAsia="zh-TW"/>
          </w:rPr>
          <w:delText>寫下數位來</w:delText>
        </w:r>
      </w:del>
      <w:r>
        <w:rPr>
          <w:lang w:val="zh-Hant" w:eastAsia="zh-TW"/>
        </w:rPr>
        <w:t>對每個詞彙</w:t>
      </w:r>
      <w:del w:id="558" w:author="Grace Chan" w:date="2022-12-06T20:18:00Z">
        <w:r w:rsidDel="002036FB">
          <w:rPr>
            <w:lang w:val="zh-Hant" w:eastAsia="zh-TW"/>
          </w:rPr>
          <w:delText>進行</w:delText>
        </w:r>
      </w:del>
      <w:r>
        <w:rPr>
          <w:lang w:val="zh-Hant" w:eastAsia="zh-TW"/>
        </w:rPr>
        <w:t>評分。</w:t>
      </w:r>
      <w:del w:id="559" w:author="Grace Chan" w:date="2022-12-08T14:02:00Z">
        <w:r w:rsidDel="00F132C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在這個量表中，</w:t>
      </w:r>
      <w:del w:id="560" w:author="Grace Chan" w:date="2022-12-06T20:18:00Z">
        <w:r w:rsidDel="002036FB">
          <w:rPr>
            <w:lang w:val="zh-Hant" w:eastAsia="zh-TW"/>
          </w:rPr>
          <w:delText>數</w:delText>
        </w:r>
        <w:r w:rsidDel="002036FB">
          <w:rPr>
            <w:rFonts w:hint="eastAsia"/>
            <w:lang w:val="zh-Hant" w:eastAsia="zh-TW"/>
          </w:rPr>
          <w:delText>位</w:delText>
        </w:r>
      </w:del>
      <w:ins w:id="561" w:author="Grace Chan" w:date="2022-12-06T20:18:00Z">
        <w:r w:rsidR="002036FB">
          <w:rPr>
            <w:rFonts w:hint="eastAsia"/>
            <w:lang w:val="zh-Hant" w:eastAsia="zh-TW"/>
          </w:rPr>
          <w:t>等級</w:t>
        </w:r>
      </w:ins>
      <w:r>
        <w:rPr>
          <w:lang w:val="zh-Hant" w:eastAsia="zh-TW"/>
        </w:rPr>
        <w:t>1</w:t>
      </w:r>
      <w:r>
        <w:rPr>
          <w:lang w:val="zh-Hant" w:eastAsia="zh-TW"/>
        </w:rPr>
        <w:t>代表</w:t>
      </w:r>
      <w:del w:id="562" w:author="LAU, Chaak Ming [LML]" w:date="2022-12-07T12:23:00Z">
        <w:r w:rsidDel="00A32673">
          <w:rPr>
            <w:rFonts w:hint="eastAsia"/>
            <w:lang w:val="zh-Hant" w:eastAsia="zh-TW"/>
          </w:rPr>
          <w:delText>“</w:delText>
        </w:r>
      </w:del>
      <w:ins w:id="563" w:author="LAU, Chaak Ming [LML]" w:date="2022-12-07T12:23:00Z">
        <w:r w:rsidR="00A32673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從未</w:t>
      </w:r>
      <w:del w:id="564" w:author="LAU, Chaak Ming [LML]" w:date="2022-12-07T12:23:00Z">
        <w:r w:rsidDel="00A32673">
          <w:rPr>
            <w:lang w:val="zh-Hant" w:eastAsia="zh-TW"/>
          </w:rPr>
          <w:delText>”</w:delText>
        </w:r>
      </w:del>
      <w:ins w:id="565" w:author="LAU, Chaak Ming [LML]" w:date="2022-12-07T12:23:00Z">
        <w:r w:rsidR="00A32673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，也就是說，</w:t>
      </w:r>
      <w:del w:id="566" w:author="Grace Chan" w:date="2022-12-22T13:16:00Z">
        <w:r w:rsidDel="00DF0DC1">
          <w:rPr>
            <w:lang w:val="zh-Hant" w:eastAsia="zh-TW"/>
          </w:rPr>
          <w:delText>您</w:delText>
        </w:r>
      </w:del>
      <w:ins w:id="56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一生中從未見過、聽到或使用過這個詞</w:t>
      </w:r>
      <w:del w:id="568" w:author="LAU, Chaak Ming [LML]" w:date="2022-12-07T12:23:00Z">
        <w:r w:rsidDel="00A32673">
          <w:rPr>
            <w:lang w:val="zh-Hant" w:eastAsia="zh-TW"/>
          </w:rPr>
          <w:delText xml:space="preserve">; </w:delText>
        </w:r>
      </w:del>
      <w:ins w:id="569" w:author="LAU, Chaak Ming [LML]" w:date="2022-12-07T12:23:00Z">
        <w:r w:rsidR="00A32673">
          <w:rPr>
            <w:rFonts w:hint="eastAsia"/>
            <w:lang w:val="zh-Hant" w:eastAsia="zh-TW"/>
          </w:rPr>
          <w:t>；</w:t>
        </w:r>
      </w:ins>
      <w:del w:id="570" w:author="Grace Chan" w:date="2022-12-06T20:19:00Z">
        <w:r w:rsidDel="002036FB">
          <w:rPr>
            <w:rFonts w:hint="eastAsia"/>
            <w:lang w:val="zh-Hant" w:eastAsia="zh-TW"/>
          </w:rPr>
          <w:delText>數位</w:delText>
        </w:r>
      </w:del>
      <w:ins w:id="571" w:author="Grace Chan" w:date="2022-12-06T20:19:00Z">
        <w:r w:rsidR="002036FB">
          <w:rPr>
            <w:rFonts w:hint="eastAsia"/>
            <w:lang w:val="zh-Hant" w:eastAsia="zh-TW"/>
          </w:rPr>
          <w:t>等級</w:t>
        </w:r>
      </w:ins>
      <w:r>
        <w:rPr>
          <w:lang w:val="zh-Hant" w:eastAsia="zh-TW"/>
        </w:rPr>
        <w:t>2</w:t>
      </w:r>
      <w:r>
        <w:rPr>
          <w:lang w:val="zh-Hant" w:eastAsia="zh-TW"/>
        </w:rPr>
        <w:t>表示</w:t>
      </w:r>
      <w:del w:id="572" w:author="LAU, Chaak Ming [LML]" w:date="2022-12-07T12:23:00Z">
        <w:r w:rsidDel="00A32673">
          <w:rPr>
            <w:rFonts w:hint="eastAsia"/>
            <w:lang w:val="zh-Hant" w:eastAsia="zh-TW"/>
          </w:rPr>
          <w:delText>“</w:delText>
        </w:r>
      </w:del>
      <w:ins w:id="573" w:author="LAU, Chaak Ming [LML]" w:date="2022-12-07T12:23:00Z">
        <w:r w:rsidR="00A32673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很少</w:t>
      </w:r>
      <w:del w:id="574" w:author="LAU, Chaak Ming [LML]" w:date="2022-12-07T12:23:00Z">
        <w:r w:rsidDel="00A32673">
          <w:rPr>
            <w:rFonts w:hint="eastAsia"/>
            <w:lang w:val="zh-Hant" w:eastAsia="zh-TW"/>
          </w:rPr>
          <w:delText>”</w:delText>
        </w:r>
      </w:del>
      <w:ins w:id="575" w:author="LAU, Chaak Ming [LML]" w:date="2022-12-07T12:23:00Z">
        <w:r w:rsidR="00A32673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，也就是說</w:t>
      </w:r>
      <w:del w:id="576" w:author="Grace Chan" w:date="2022-12-22T13:16:00Z">
        <w:r w:rsidDel="00DF0DC1">
          <w:rPr>
            <w:lang w:val="zh-Hant" w:eastAsia="zh-TW"/>
          </w:rPr>
          <w:delText>您</w:delText>
        </w:r>
      </w:del>
      <w:ins w:id="57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以前至少見過、聽到或使用過這個詞一次，但</w:t>
      </w:r>
      <w:del w:id="578" w:author="Grace Chan" w:date="2022-12-08T14:03:00Z">
        <w:r w:rsidDel="00F132C5">
          <w:rPr>
            <w:lang w:val="zh-Hant" w:eastAsia="zh-TW"/>
          </w:rPr>
          <w:delText>很</w:delText>
        </w:r>
      </w:del>
      <w:ins w:id="579" w:author="Grace Chan" w:date="2022-12-08T14:03:00Z">
        <w:r w:rsidR="00F132C5">
          <w:rPr>
            <w:rFonts w:hint="eastAsia"/>
            <w:lang w:val="zh-Hant" w:eastAsia="zh-TW"/>
          </w:rPr>
          <w:t>極</w:t>
        </w:r>
      </w:ins>
      <w:r>
        <w:rPr>
          <w:lang w:val="zh-Hant" w:eastAsia="zh-TW"/>
        </w:rPr>
        <w:t>少</w:t>
      </w:r>
      <w:ins w:id="580" w:author="Grace Chan" w:date="2022-12-06T20:19:00Z">
        <w:r w:rsidR="002036FB">
          <w:rPr>
            <w:rFonts w:hint="eastAsia"/>
            <w:lang w:val="zh-Hant" w:eastAsia="zh-TW"/>
          </w:rPr>
          <w:t>接觸</w:t>
        </w:r>
      </w:ins>
      <w:del w:id="581" w:author="LAU, Chaak Ming [LML]" w:date="2022-12-07T12:23:00Z">
        <w:r w:rsidDel="00A32673">
          <w:rPr>
            <w:rFonts w:hint="eastAsia"/>
            <w:lang w:val="zh-Hant" w:eastAsia="zh-TW"/>
          </w:rPr>
          <w:delText xml:space="preserve">; </w:delText>
        </w:r>
      </w:del>
      <w:ins w:id="582" w:author="LAU, Chaak Ming [LML]" w:date="2022-12-07T12:23:00Z">
        <w:r w:rsidR="00A32673">
          <w:rPr>
            <w:rFonts w:hint="eastAsia"/>
            <w:lang w:val="zh-Hant" w:eastAsia="zh-TW"/>
          </w:rPr>
          <w:t>；</w:t>
        </w:r>
      </w:ins>
      <w:del w:id="583" w:author="Grace Chan" w:date="2022-12-06T20:19:00Z">
        <w:r w:rsidDel="002036FB">
          <w:rPr>
            <w:rFonts w:hint="eastAsia"/>
            <w:lang w:val="zh-Hant" w:eastAsia="zh-TW"/>
          </w:rPr>
          <w:delText>以</w:delText>
        </w:r>
      </w:del>
      <w:ins w:id="584" w:author="Grace Chan" w:date="2022-12-06T20:24:00Z">
        <w:r w:rsidR="002036FB">
          <w:rPr>
            <w:rFonts w:hint="eastAsia"/>
            <w:lang w:val="zh-Hant" w:eastAsia="zh-TW"/>
          </w:rPr>
          <w:t>如</w:t>
        </w:r>
      </w:ins>
      <w:r>
        <w:rPr>
          <w:lang w:val="zh-Hant" w:eastAsia="zh-TW"/>
        </w:rPr>
        <w:t>此類推，直到</w:t>
      </w:r>
      <w:del w:id="585" w:author="Grace Chan" w:date="2022-12-06T20:24:00Z">
        <w:r w:rsidDel="002036FB">
          <w:rPr>
            <w:rFonts w:hint="eastAsia"/>
            <w:lang w:val="zh-Hant" w:eastAsia="zh-TW"/>
          </w:rPr>
          <w:delText>數位</w:delText>
        </w:r>
      </w:del>
      <w:ins w:id="586" w:author="Grace Chan" w:date="2022-12-06T20:24:00Z">
        <w:r w:rsidR="002036FB">
          <w:rPr>
            <w:rFonts w:hint="eastAsia"/>
            <w:lang w:val="zh-Hant" w:eastAsia="zh-TW"/>
          </w:rPr>
          <w:t>等級</w:t>
        </w:r>
      </w:ins>
      <w:r>
        <w:rPr>
          <w:lang w:val="zh-Hant" w:eastAsia="zh-TW"/>
        </w:rPr>
        <w:t>7</w:t>
      </w:r>
      <w:r>
        <w:rPr>
          <w:lang w:val="zh-Hant" w:eastAsia="zh-TW"/>
        </w:rPr>
        <w:t>表示</w:t>
      </w:r>
      <w:del w:id="587" w:author="LAU, Chaak Ming [LML]" w:date="2022-12-07T12:23:00Z">
        <w:r w:rsidDel="00A32673">
          <w:rPr>
            <w:rFonts w:hint="eastAsia"/>
            <w:lang w:val="zh-Hant" w:eastAsia="zh-TW"/>
          </w:rPr>
          <w:delText>“</w:delText>
        </w:r>
      </w:del>
      <w:ins w:id="588" w:author="LAU, Chaak Ming [LML]" w:date="2022-12-07T12:23:00Z">
        <w:r w:rsidR="00A32673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幾乎總是</w:t>
      </w:r>
      <w:del w:id="589" w:author="LAU, Chaak Ming [LML]" w:date="2022-12-07T12:23:00Z">
        <w:r w:rsidDel="00A32673">
          <w:rPr>
            <w:rFonts w:hint="eastAsia"/>
            <w:lang w:val="zh-Hant" w:eastAsia="zh-TW"/>
          </w:rPr>
          <w:delText>”</w:delText>
        </w:r>
      </w:del>
      <w:ins w:id="590" w:author="LAU, Chaak Ming [LML]" w:date="2022-12-07T12:23:00Z">
        <w:r w:rsidR="00A32673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，</w:t>
      </w:r>
      <w:del w:id="591" w:author="Grace Chan" w:date="2022-12-08T14:35:00Z">
        <w:r w:rsidDel="00D543E3">
          <w:rPr>
            <w:lang w:val="zh-Hant" w:eastAsia="zh-TW"/>
          </w:rPr>
          <w:delText>也就是說，</w:delText>
        </w:r>
      </w:del>
      <w:ins w:id="592" w:author="Grace Chan" w:date="2022-12-08T14:35:00Z">
        <w:r w:rsidR="00D543E3">
          <w:rPr>
            <w:rFonts w:hint="eastAsia"/>
            <w:lang w:val="zh-Hant" w:eastAsia="zh-TW"/>
          </w:rPr>
          <w:t>即是</w:t>
        </w:r>
      </w:ins>
      <w:del w:id="593" w:author="Grace Chan" w:date="2022-12-22T13:16:00Z">
        <w:r w:rsidDel="00DF0DC1">
          <w:rPr>
            <w:lang w:val="zh-Hant" w:eastAsia="zh-TW"/>
          </w:rPr>
          <w:delText>您</w:delText>
        </w:r>
      </w:del>
      <w:ins w:id="594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幾乎每天都看到、聽到或使用這個詞。</w:t>
      </w:r>
    </w:p>
    <w:p w14:paraId="745D5597" w14:textId="5B5F8DDB" w:rsidR="00A03A54" w:rsidDel="0073558C" w:rsidRDefault="009A46ED">
      <w:pPr>
        <w:spacing w:line="360" w:lineRule="auto"/>
        <w:ind w:firstLine="480"/>
        <w:rPr>
          <w:ins w:id="595" w:author="Sau-Chin Chen" w:date="2022-10-03T09:16:00Z"/>
          <w:del w:id="596" w:author="Grace Chan" w:date="2022-12-22T13:09:00Z"/>
          <w:rFonts w:asciiTheme="minorEastAsia" w:hAnsiTheme="minorEastAsia" w:cs="Times New Roman"/>
          <w:lang w:eastAsia="zh-TW"/>
        </w:rPr>
      </w:pPr>
      <w:r>
        <w:rPr>
          <w:lang w:val="zh-Hant" w:eastAsia="zh-TW"/>
        </w:rPr>
        <w:t>如果對於某些詞彙</w:t>
      </w:r>
      <w:del w:id="597" w:author="Grace Chan" w:date="2022-12-22T13:16:00Z">
        <w:r w:rsidDel="00DF0DC1">
          <w:rPr>
            <w:lang w:val="zh-Hant" w:eastAsia="zh-TW"/>
          </w:rPr>
          <w:delText>您</w:delText>
        </w:r>
      </w:del>
      <w:ins w:id="598" w:author="Grace Chan" w:date="2022-12-22T13:16:00Z">
        <w:r w:rsidR="00DF0DC1">
          <w:rPr>
            <w:lang w:val="zh-Hant" w:eastAsia="zh-TW"/>
          </w:rPr>
          <w:t>你</w:t>
        </w:r>
      </w:ins>
      <w:ins w:id="599" w:author="Grace Chan" w:date="2022-12-06T20:25:00Z">
        <w:r w:rsidR="002036FB">
          <w:rPr>
            <w:rFonts w:hint="eastAsia"/>
            <w:lang w:val="zh-Hant" w:eastAsia="zh-TW"/>
          </w:rPr>
          <w:t>自覺</w:t>
        </w:r>
      </w:ins>
      <w:r>
        <w:rPr>
          <w:lang w:val="zh-Hant" w:eastAsia="zh-TW"/>
        </w:rPr>
        <w:t>不能</w:t>
      </w:r>
      <w:del w:id="600" w:author="Grace Chan" w:date="2022-12-06T20:25:00Z">
        <w:r w:rsidDel="002036FB">
          <w:rPr>
            <w:rFonts w:hint="eastAsia"/>
            <w:lang w:val="zh-Hant" w:eastAsia="zh-TW"/>
          </w:rPr>
          <w:delText>給</w:delText>
        </w:r>
      </w:del>
      <w:ins w:id="601" w:author="Grace Chan" w:date="2022-12-06T20:25:00Z">
        <w:r w:rsidR="002036FB">
          <w:rPr>
            <w:rFonts w:hint="eastAsia"/>
            <w:lang w:val="zh-Hant" w:eastAsia="zh-TW"/>
          </w:rPr>
          <w:t>作</w:t>
        </w:r>
      </w:ins>
      <w:r>
        <w:rPr>
          <w:lang w:val="zh-Hant" w:eastAsia="zh-TW"/>
        </w:rPr>
        <w:t>出確切的含義解釋，不要感到</w:t>
      </w:r>
      <w:del w:id="602" w:author="Grace Chan" w:date="2022-12-06T20:25:00Z">
        <w:r w:rsidDel="002036FB">
          <w:rPr>
            <w:rFonts w:hint="eastAsia"/>
            <w:lang w:val="zh-Hant" w:eastAsia="zh-TW"/>
          </w:rPr>
          <w:delText>煩</w:delText>
        </w:r>
      </w:del>
      <w:ins w:id="603" w:author="Grace Chan" w:date="2022-12-06T20:25:00Z">
        <w:r w:rsidR="002036FB">
          <w:rPr>
            <w:rFonts w:hint="eastAsia"/>
            <w:lang w:val="zh-Hant" w:eastAsia="zh-TW"/>
          </w:rPr>
          <w:t>苦</w:t>
        </w:r>
      </w:ins>
      <w:r>
        <w:rPr>
          <w:lang w:val="zh-Hant" w:eastAsia="zh-TW"/>
        </w:rPr>
        <w:t>惱。</w:t>
      </w:r>
      <w:del w:id="604" w:author="Grace Chan" w:date="2022-12-08T14:03:00Z">
        <w:r w:rsidDel="00F132C5">
          <w:rPr>
            <w:lang w:val="zh-Hant" w:eastAsia="zh-TW"/>
          </w:rPr>
          <w:delText xml:space="preserve"> </w:delText>
        </w:r>
      </w:del>
      <w:del w:id="605" w:author="Grace Chan" w:date="2022-12-22T13:16:00Z">
        <w:r w:rsidDel="00DF0DC1">
          <w:rPr>
            <w:lang w:val="zh-Hant" w:eastAsia="zh-TW"/>
          </w:rPr>
          <w:delText>您</w:delText>
        </w:r>
      </w:del>
      <w:ins w:id="606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只需簡單地根據</w:t>
      </w:r>
      <w:del w:id="607" w:author="Grace Chan" w:date="2022-12-22T13:16:00Z">
        <w:r w:rsidDel="00DF0DC1">
          <w:rPr>
            <w:lang w:val="zh-Hant" w:eastAsia="zh-TW"/>
          </w:rPr>
          <w:delText>您</w:delText>
        </w:r>
      </w:del>
      <w:ins w:id="608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接觸它的</w:t>
      </w:r>
      <w:ins w:id="609" w:author="Grace Chan" w:date="2022-12-08T14:35:00Z">
        <w:r w:rsidR="00D543E3">
          <w:rPr>
            <w:rFonts w:hint="eastAsia"/>
            <w:lang w:val="zh-Hant" w:eastAsia="zh-TW"/>
          </w:rPr>
          <w:t>頻</w:t>
        </w:r>
      </w:ins>
      <w:ins w:id="610" w:author="Grace Chan" w:date="2022-12-08T14:36:00Z">
        <w:r w:rsidR="00434173">
          <w:rPr>
            <w:rFonts w:hint="eastAsia"/>
            <w:lang w:val="zh-Hant" w:eastAsia="zh-TW"/>
          </w:rPr>
          <w:t>密程度</w:t>
        </w:r>
      </w:ins>
      <w:del w:id="611" w:author="Grace Chan" w:date="2022-12-08T14:35:00Z">
        <w:r w:rsidDel="00D543E3">
          <w:rPr>
            <w:lang w:val="zh-Hant" w:eastAsia="zh-TW"/>
          </w:rPr>
          <w:delText>次數</w:delText>
        </w:r>
      </w:del>
      <w:r>
        <w:rPr>
          <w:lang w:val="zh-Hant" w:eastAsia="zh-TW"/>
        </w:rPr>
        <w:t>對每個詞彙進行評級，不需要關注詞彙本身的含義。</w:t>
      </w:r>
      <w:del w:id="612" w:author="Grace Chan" w:date="2022-12-08T14:03:00Z">
        <w:r w:rsidDel="00F132C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可能</w:t>
      </w:r>
      <w:del w:id="613" w:author="Grace Chan" w:date="2022-12-06T20:25:00Z">
        <w:r w:rsidDel="002036FB">
          <w:rPr>
            <w:lang w:val="zh-Hant" w:eastAsia="zh-TW"/>
          </w:rPr>
          <w:delText>對於</w:delText>
        </w:r>
      </w:del>
      <w:r>
        <w:rPr>
          <w:lang w:val="zh-Hant" w:eastAsia="zh-TW"/>
        </w:rPr>
        <w:t>有些詞彙</w:t>
      </w:r>
      <w:del w:id="614" w:author="Grace Chan" w:date="2022-12-22T13:16:00Z">
        <w:r w:rsidDel="00DF0DC1">
          <w:rPr>
            <w:lang w:val="zh-Hant" w:eastAsia="zh-TW"/>
          </w:rPr>
          <w:delText>您</w:delText>
        </w:r>
      </w:del>
      <w:ins w:id="615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用過或聽</w:t>
      </w:r>
      <w:del w:id="616" w:author="Grace Chan" w:date="2022-12-06T20:26:00Z">
        <w:r w:rsidDel="002036FB">
          <w:rPr>
            <w:rFonts w:hint="eastAsia"/>
            <w:lang w:val="zh-Hant" w:eastAsia="zh-TW"/>
          </w:rPr>
          <w:delText>到</w:delText>
        </w:r>
      </w:del>
      <w:ins w:id="617" w:author="Grace Chan" w:date="2022-12-06T20:26:00Z">
        <w:r w:rsidR="002036FB">
          <w:rPr>
            <w:rFonts w:hint="eastAsia"/>
            <w:lang w:val="zh-Hant" w:eastAsia="zh-TW"/>
          </w:rPr>
          <w:t>過</w:t>
        </w:r>
      </w:ins>
      <w:r>
        <w:rPr>
          <w:lang w:val="zh-Hant" w:eastAsia="zh-TW"/>
        </w:rPr>
        <w:t>的次數比</w:t>
      </w:r>
      <w:del w:id="618" w:author="Grace Chan" w:date="2022-12-22T13:16:00Z">
        <w:r w:rsidDel="00DF0DC1">
          <w:rPr>
            <w:lang w:val="zh-Hant" w:eastAsia="zh-TW"/>
          </w:rPr>
          <w:delText>您</w:delText>
        </w:r>
      </w:del>
      <w:ins w:id="619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看到的</w:t>
      </w:r>
      <w:del w:id="620" w:author="Grace Chan" w:date="2022-12-06T20:25:00Z">
        <w:r w:rsidDel="002036FB">
          <w:rPr>
            <w:lang w:val="zh-Hant" w:eastAsia="zh-TW"/>
          </w:rPr>
          <w:delText>要</w:delText>
        </w:r>
      </w:del>
      <w:r>
        <w:rPr>
          <w:lang w:val="zh-Hant" w:eastAsia="zh-TW"/>
        </w:rPr>
        <w:t>多，或者</w:t>
      </w:r>
      <w:del w:id="621" w:author="Grace Chan" w:date="2022-12-22T13:16:00Z">
        <w:r w:rsidDel="00DF0DC1">
          <w:rPr>
            <w:lang w:val="zh-Hant" w:eastAsia="zh-TW"/>
          </w:rPr>
          <w:delText>您</w:delText>
        </w:r>
      </w:del>
      <w:ins w:id="62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看到的次數比</w:t>
      </w:r>
      <w:del w:id="623" w:author="Grace Chan" w:date="2022-12-22T13:16:00Z">
        <w:r w:rsidDel="00DF0DC1">
          <w:rPr>
            <w:lang w:val="zh-Hant" w:eastAsia="zh-TW"/>
          </w:rPr>
          <w:delText>您</w:delText>
        </w:r>
      </w:del>
      <w:ins w:id="624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用過或聽</w:t>
      </w:r>
      <w:del w:id="625" w:author="Grace Chan" w:date="2022-12-06T20:26:00Z">
        <w:r w:rsidDel="002036FB">
          <w:rPr>
            <w:rFonts w:hint="eastAsia"/>
            <w:lang w:val="zh-Hant" w:eastAsia="zh-TW"/>
          </w:rPr>
          <w:delText>到</w:delText>
        </w:r>
      </w:del>
      <w:ins w:id="626" w:author="Grace Chan" w:date="2022-12-06T20:26:00Z">
        <w:r w:rsidR="002036FB">
          <w:rPr>
            <w:rFonts w:hint="eastAsia"/>
            <w:lang w:val="zh-Hant" w:eastAsia="zh-TW"/>
          </w:rPr>
          <w:t>過</w:t>
        </w:r>
      </w:ins>
      <w:r>
        <w:rPr>
          <w:lang w:val="zh-Hant" w:eastAsia="zh-TW"/>
        </w:rPr>
        <w:t>的</w:t>
      </w:r>
      <w:del w:id="627" w:author="Grace Chan" w:date="2022-12-06T20:26:00Z">
        <w:r w:rsidDel="002036FB">
          <w:rPr>
            <w:lang w:val="zh-Hant" w:eastAsia="zh-TW"/>
          </w:rPr>
          <w:delText>要</w:delText>
        </w:r>
      </w:del>
      <w:r>
        <w:rPr>
          <w:lang w:val="zh-Hant" w:eastAsia="zh-TW"/>
        </w:rPr>
        <w:t>多。</w:t>
      </w:r>
      <w:del w:id="628" w:author="Grace Chan" w:date="2022-12-08T14:04:00Z">
        <w:r w:rsidDel="00F132C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在這種情況下，請</w:t>
      </w:r>
      <w:del w:id="629" w:author="Grace Chan" w:date="2022-12-22T13:08:00Z">
        <w:r w:rsidDel="00BE4C90">
          <w:rPr>
            <w:rFonts w:hint="eastAsia"/>
            <w:lang w:val="zh-Hant" w:eastAsia="zh-TW"/>
          </w:rPr>
          <w:delText>在</w:delText>
        </w:r>
      </w:del>
      <w:ins w:id="630" w:author="Grace Chan" w:date="2022-12-22T13:08:00Z">
        <w:r w:rsidR="00BE4C90">
          <w:rPr>
            <w:rFonts w:hint="eastAsia"/>
            <w:lang w:val="zh-Hant" w:eastAsia="zh-TW"/>
          </w:rPr>
          <w:t>以</w:t>
        </w:r>
      </w:ins>
      <w:r>
        <w:rPr>
          <w:lang w:val="zh-Hant" w:eastAsia="zh-TW"/>
        </w:rPr>
        <w:t>見過、用過</w:t>
      </w:r>
      <w:del w:id="631" w:author="Grace Chan" w:date="2022-12-22T13:08:00Z">
        <w:r w:rsidDel="00C418DC">
          <w:rPr>
            <w:rFonts w:hint="eastAsia"/>
            <w:lang w:val="zh-Hant" w:eastAsia="zh-TW"/>
          </w:rPr>
          <w:delText>和</w:delText>
        </w:r>
      </w:del>
      <w:ins w:id="632" w:author="Grace Chan" w:date="2022-12-22T13:08:00Z">
        <w:r w:rsidR="00C418DC">
          <w:rPr>
            <w:rFonts w:hint="eastAsia"/>
            <w:lang w:val="zh-Hant" w:eastAsia="zh-TW"/>
          </w:rPr>
          <w:t>或</w:t>
        </w:r>
      </w:ins>
      <w:r>
        <w:rPr>
          <w:lang w:val="zh-Hant" w:eastAsia="zh-TW"/>
        </w:rPr>
        <w:t>聽</w:t>
      </w:r>
      <w:del w:id="633" w:author="Grace Chan" w:date="2022-12-06T20:26:00Z">
        <w:r w:rsidDel="002036FB">
          <w:rPr>
            <w:rFonts w:hint="eastAsia"/>
            <w:lang w:val="zh-Hant" w:eastAsia="zh-TW"/>
          </w:rPr>
          <w:delText>到</w:delText>
        </w:r>
      </w:del>
      <w:ins w:id="634" w:author="Grace Chan" w:date="2022-12-06T20:26:00Z">
        <w:r w:rsidR="002036FB">
          <w:rPr>
            <w:rFonts w:hint="eastAsia"/>
            <w:lang w:val="zh-Hant" w:eastAsia="zh-TW"/>
          </w:rPr>
          <w:t>過</w:t>
        </w:r>
      </w:ins>
      <w:r>
        <w:rPr>
          <w:lang w:val="zh-Hant" w:eastAsia="zh-TW"/>
        </w:rPr>
        <w:t>三個維度上</w:t>
      </w:r>
      <w:ins w:id="635" w:author="Grace Chan" w:date="2022-12-22T13:09:00Z">
        <w:r w:rsidR="00C418DC">
          <w:rPr>
            <w:rFonts w:hint="eastAsia"/>
            <w:lang w:val="zh-Hant" w:eastAsia="zh-TW"/>
          </w:rPr>
          <w:t>選擇接觸最頻密</w:t>
        </w:r>
        <w:r w:rsidR="00082C70">
          <w:rPr>
            <w:rFonts w:hint="eastAsia"/>
            <w:lang w:val="zh-Hant" w:eastAsia="zh-TW"/>
          </w:rPr>
          <w:t>的維度去評分</w:t>
        </w:r>
      </w:ins>
      <w:del w:id="636" w:author="Grace Chan" w:date="2022-12-22T13:09:00Z">
        <w:r w:rsidDel="00082C70">
          <w:rPr>
            <w:lang w:val="zh-Hant" w:eastAsia="zh-TW"/>
          </w:rPr>
          <w:delText>都給予最高分</w:delText>
        </w:r>
      </w:del>
      <w:r>
        <w:rPr>
          <w:lang w:val="zh-Hant" w:eastAsia="zh-TW"/>
        </w:rPr>
        <w:t>。</w:t>
      </w:r>
      <w:del w:id="637" w:author="Grace Chan" w:date="2022-12-08T14:04:00Z">
        <w:r w:rsidDel="00F132C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例如，</w:t>
      </w:r>
      <w:del w:id="638" w:author="Grace Chan" w:date="2022-12-22T13:16:00Z">
        <w:r w:rsidDel="00DF0DC1">
          <w:rPr>
            <w:lang w:val="zh-Hant" w:eastAsia="zh-TW"/>
          </w:rPr>
          <w:delText>您</w:delText>
        </w:r>
      </w:del>
      <w:ins w:id="639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可能經常使用或聽到</w:t>
      </w:r>
      <w:del w:id="640" w:author="LAU, Chaak Ming [LML]" w:date="2022-12-07T12:22:00Z">
        <w:r w:rsidDel="00A32673">
          <w:rPr>
            <w:rFonts w:hint="eastAsia"/>
            <w:lang w:val="zh-Hant" w:eastAsia="zh-TW"/>
          </w:rPr>
          <w:delText>“</w:delText>
        </w:r>
      </w:del>
      <w:ins w:id="641" w:author="LAU, Chaak Ming [LML]" w:date="2022-12-07T12:22:00Z">
        <w:r w:rsidR="00A32673">
          <w:rPr>
            <w:rFonts w:hint="eastAsia"/>
            <w:lang w:val="zh-Hant" w:eastAsia="zh-TW"/>
          </w:rPr>
          <w:t>「</w:t>
        </w:r>
      </w:ins>
      <w:ins w:id="642" w:author="Sau-Chin Chen" w:date="2022-10-03T09:16:00Z">
        <w:del w:id="643" w:author="Grace Chan" w:date="2022-12-22T13:08:00Z">
          <w:r w:rsidDel="00E35179">
            <w:rPr>
              <w:rFonts w:hint="eastAsia"/>
              <w:lang w:val="zh-Hant" w:eastAsia="zh-TW"/>
            </w:rPr>
            <w:delText>歡呼</w:delText>
          </w:r>
        </w:del>
      </w:ins>
      <w:ins w:id="644" w:author="Grace Chan" w:date="2022-12-22T13:08:00Z">
        <w:r w:rsidR="00E35179">
          <w:rPr>
            <w:rFonts w:hint="eastAsia"/>
            <w:lang w:val="zh-Hant" w:eastAsia="zh-TW"/>
          </w:rPr>
          <w:t>飲杯</w:t>
        </w:r>
      </w:ins>
    </w:p>
    <w:p w14:paraId="745D5598" w14:textId="41336C32" w:rsidR="00A03A54" w:rsidDel="004E38AE" w:rsidRDefault="00A32673" w:rsidP="0073558C">
      <w:pPr>
        <w:spacing w:line="360" w:lineRule="auto"/>
        <w:ind w:firstLine="480"/>
        <w:rPr>
          <w:ins w:id="645" w:author="Sau-Chin Chen" w:date="2022-10-03T09:16:00Z"/>
          <w:del w:id="646" w:author="Grace Chan" w:date="2022-12-08T14:04:00Z"/>
          <w:rFonts w:ascii="Times New Roman" w:eastAsia="Times New Roman" w:hAnsi="Times New Roman" w:cs="Times New Roman"/>
          <w:lang w:eastAsia="zh-TW"/>
        </w:rPr>
      </w:pPr>
      <w:del w:id="647" w:author="LAU, Chaak Ming [LML]" w:date="2022-12-07T12:22:00Z">
        <w:r w:rsidDel="00A32673">
          <w:rPr>
            <w:rFonts w:hint="eastAsia"/>
            <w:lang w:val="zh-Hant" w:eastAsia="zh-TW"/>
          </w:rPr>
          <w:delText>cheers</w:delText>
        </w:r>
        <w:r w:rsidDel="00A32673">
          <w:rPr>
            <w:rFonts w:hint="eastAsia"/>
            <w:lang w:val="zh-Hant" w:eastAsia="zh-TW"/>
          </w:rPr>
          <w:delText>”</w:delText>
        </w:r>
      </w:del>
      <w:ins w:id="648" w:author="LAU, Chaak Ming [LML]" w:date="2022-12-07T12:22:00Z">
        <w:r>
          <w:rPr>
            <w:rFonts w:hint="eastAsia"/>
            <w:lang w:val="zh-Hant" w:eastAsia="zh-TW"/>
          </w:rPr>
          <w:t>」</w:t>
        </w:r>
      </w:ins>
      <w:r w:rsidR="009A46ED">
        <w:rPr>
          <w:lang w:val="zh-Hant" w:eastAsia="zh-TW"/>
        </w:rPr>
        <w:t>一詞，但</w:t>
      </w:r>
      <w:del w:id="649" w:author="Grace Chan" w:date="2022-12-22T13:10:00Z">
        <w:r w:rsidR="009A46ED" w:rsidDel="0073558C">
          <w:rPr>
            <w:rFonts w:hint="eastAsia"/>
            <w:lang w:val="zh-Hant" w:eastAsia="zh-TW"/>
          </w:rPr>
          <w:delText>您</w:delText>
        </w:r>
      </w:del>
      <w:ins w:id="650" w:author="Grace Chan" w:date="2022-12-22T13:16:00Z">
        <w:r w:rsidR="00DF0DC1">
          <w:rPr>
            <w:rFonts w:hint="eastAsia"/>
            <w:lang w:val="zh-Hant" w:eastAsia="zh-TW"/>
          </w:rPr>
          <w:t>你</w:t>
        </w:r>
      </w:ins>
      <w:del w:id="651" w:author="Grace Chan" w:date="2022-12-22T13:10:00Z">
        <w:r w:rsidR="0073558C" w:rsidDel="0073558C">
          <w:rPr>
            <w:rFonts w:hint="eastAsia"/>
            <w:lang w:val="zh-Hant" w:eastAsia="zh-TW"/>
          </w:rPr>
          <w:delText>可能</w:delText>
        </w:r>
      </w:del>
      <w:ins w:id="652" w:author="Grace Chan" w:date="2022-12-22T13:10:00Z">
        <w:r w:rsidR="0073558C">
          <w:rPr>
            <w:rFonts w:hint="eastAsia"/>
            <w:lang w:val="zh-Hant" w:eastAsia="zh-TW"/>
          </w:rPr>
          <w:t>或許</w:t>
        </w:r>
      </w:ins>
      <w:r w:rsidR="009A46ED">
        <w:rPr>
          <w:lang w:val="zh-Hant" w:eastAsia="zh-TW"/>
        </w:rPr>
        <w:t>從未在書面語中看到過它。</w:t>
      </w:r>
      <w:del w:id="653" w:author="Grace Chan" w:date="2022-12-08T14:04:00Z">
        <w:r w:rsidR="009A46ED" w:rsidDel="004E38AE">
          <w:rPr>
            <w:lang w:val="zh-Hant" w:eastAsia="zh-TW"/>
          </w:rPr>
          <w:delText xml:space="preserve"> </w:delText>
        </w:r>
      </w:del>
      <w:r w:rsidR="009A46ED">
        <w:rPr>
          <w:lang w:val="zh-Hant" w:eastAsia="zh-TW"/>
        </w:rPr>
        <w:t>在這種情況下，</w:t>
      </w:r>
      <w:del w:id="654" w:author="Grace Chan" w:date="2022-12-22T13:16:00Z">
        <w:r w:rsidR="009A46ED" w:rsidDel="00DF0DC1">
          <w:rPr>
            <w:lang w:val="zh-Hant" w:eastAsia="zh-TW"/>
          </w:rPr>
          <w:delText>您</w:delText>
        </w:r>
      </w:del>
      <w:ins w:id="655" w:author="Grace Chan" w:date="2022-12-22T13:16:00Z">
        <w:r w:rsidR="00DF0DC1">
          <w:rPr>
            <w:lang w:val="zh-Hant" w:eastAsia="zh-TW"/>
          </w:rPr>
          <w:t>你</w:t>
        </w:r>
      </w:ins>
      <w:r w:rsidR="009A46ED">
        <w:rPr>
          <w:lang w:val="zh-Hant" w:eastAsia="zh-TW"/>
        </w:rPr>
        <w:t>可以將</w:t>
      </w:r>
      <w:del w:id="656" w:author="LAU, Chaak Ming [LML]" w:date="2022-12-07T12:22:00Z">
        <w:r w:rsidR="009A46ED" w:rsidDel="00A32673">
          <w:rPr>
            <w:rFonts w:hint="eastAsia"/>
            <w:lang w:val="zh-Hant" w:eastAsia="zh-TW"/>
          </w:rPr>
          <w:delText>“</w:delText>
        </w:r>
      </w:del>
      <w:ins w:id="657" w:author="LAU, Chaak Ming [LML]" w:date="2022-12-07T12:22:00Z">
        <w:r>
          <w:rPr>
            <w:rFonts w:hint="eastAsia"/>
            <w:lang w:val="zh-Hant" w:eastAsia="zh-TW"/>
          </w:rPr>
          <w:t>「</w:t>
        </w:r>
      </w:ins>
      <w:ins w:id="658" w:author="Sau-Chin Chen" w:date="2022-10-03T09:16:00Z">
        <w:del w:id="659" w:author="Grace Chan" w:date="2022-12-22T13:08:00Z">
          <w:r w:rsidR="009A46ED" w:rsidDel="00E35179">
            <w:rPr>
              <w:rFonts w:hint="eastAsia"/>
              <w:lang w:val="zh-Hant" w:eastAsia="zh-TW"/>
            </w:rPr>
            <w:delText>歡呼</w:delText>
          </w:r>
        </w:del>
      </w:ins>
      <w:ins w:id="660" w:author="Grace Chan" w:date="2022-12-22T13:08:00Z">
        <w:r w:rsidR="00E35179">
          <w:rPr>
            <w:rFonts w:hint="eastAsia"/>
            <w:lang w:val="zh-Hant" w:eastAsia="zh-TW"/>
          </w:rPr>
          <w:t>飲杯</w:t>
        </w:r>
      </w:ins>
      <w:ins w:id="661" w:author="LAU, Chaak Ming [LML]" w:date="2022-12-07T12:22:00Z">
        <w:r>
          <w:rPr>
            <w:rFonts w:hint="eastAsia"/>
            <w:lang w:val="zh-Hant" w:eastAsia="zh-TW"/>
          </w:rPr>
          <w:t>」</w:t>
        </w:r>
      </w:ins>
    </w:p>
    <w:p w14:paraId="745D5599" w14:textId="7E4FE1B0" w:rsidR="00A03A54" w:rsidRDefault="009A46ED">
      <w:pPr>
        <w:spacing w:line="360" w:lineRule="auto"/>
        <w:rPr>
          <w:rFonts w:ascii="Times New Roman" w:eastAsia="Times New Roman" w:hAnsi="Times New Roman" w:cs="Times New Roman"/>
          <w:lang w:eastAsia="zh-TW"/>
        </w:rPr>
        <w:pPrChange w:id="662" w:author="Grace Chan" w:date="2022-12-08T14:04:00Z">
          <w:pPr>
            <w:spacing w:line="360" w:lineRule="auto"/>
            <w:ind w:firstLine="480"/>
          </w:pPr>
        </w:pPrChange>
      </w:pPr>
      <w:del w:id="663" w:author="Sau-Chin Chen" w:date="2022-10-03T09:16:00Z">
        <w:r>
          <w:rPr>
            <w:lang w:val="zh-Hant" w:eastAsia="zh-TW"/>
          </w:rPr>
          <w:delText>cheers</w:delText>
        </w:r>
      </w:del>
      <w:del w:id="664" w:author="LAU, Chaak Ming [LML]" w:date="2022-12-07T12:23:00Z">
        <w:r w:rsidDel="00A32673">
          <w:rPr>
            <w:lang w:val="zh-Hant" w:eastAsia="zh-TW"/>
          </w:rPr>
          <w:delText>”</w:delText>
        </w:r>
      </w:del>
      <w:r>
        <w:rPr>
          <w:lang w:val="zh-Hant" w:eastAsia="zh-TW"/>
        </w:rPr>
        <w:t>評為</w:t>
      </w:r>
      <w:del w:id="665" w:author="Grace Chan" w:date="2022-12-08T14:04:00Z">
        <w:r w:rsidDel="004E38AE">
          <w:rPr>
            <w:rFonts w:hint="eastAsia"/>
            <w:lang w:val="zh-Hant" w:eastAsia="zh-TW"/>
          </w:rPr>
          <w:delText>“</w:delText>
        </w:r>
      </w:del>
      <w:ins w:id="666" w:author="Grace Chan" w:date="2022-12-08T14:04:00Z">
        <w:r w:rsidR="004E38AE">
          <w:rPr>
            <w:rFonts w:hint="eastAsia"/>
            <w:lang w:val="zh-Hant" w:eastAsia="zh-TW"/>
          </w:rPr>
          <w:t>「</w:t>
        </w:r>
      </w:ins>
      <w:r>
        <w:rPr>
          <w:lang w:val="zh-Hant" w:eastAsia="zh-TW"/>
        </w:rPr>
        <w:t>經常</w:t>
      </w:r>
      <w:del w:id="667" w:author="Grace Chan" w:date="2022-12-08T14:04:00Z">
        <w:r w:rsidDel="004E38AE">
          <w:rPr>
            <w:rFonts w:hint="eastAsia"/>
            <w:lang w:val="zh-Hant" w:eastAsia="zh-TW"/>
          </w:rPr>
          <w:delText>”</w:delText>
        </w:r>
      </w:del>
      <w:ins w:id="668" w:author="Grace Chan" w:date="2022-12-08T14:04:00Z">
        <w:r w:rsidR="004E38AE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，並寫下</w:t>
      </w:r>
      <w:del w:id="669" w:author="Grace Chan" w:date="2022-12-08T14:04:00Z">
        <w:r w:rsidDel="004E38AE">
          <w:rPr>
            <w:lang w:val="zh-Hant" w:eastAsia="zh-TW"/>
          </w:rPr>
          <w:delText>數位</w:delText>
        </w:r>
      </w:del>
      <w:ins w:id="670" w:author="Grace Chan" w:date="2022-12-08T14:05:00Z">
        <w:r w:rsidR="0012586A">
          <w:rPr>
            <w:rFonts w:hint="eastAsia"/>
            <w:lang w:val="zh-Hant" w:eastAsia="zh-TW"/>
          </w:rPr>
          <w:t>等級</w:t>
        </w:r>
      </w:ins>
      <w:r>
        <w:rPr>
          <w:lang w:val="zh-Hant" w:eastAsia="zh-TW"/>
        </w:rPr>
        <w:t>6</w:t>
      </w:r>
      <w:r>
        <w:rPr>
          <w:lang w:val="zh-Hant" w:eastAsia="zh-TW"/>
        </w:rPr>
        <w:t>。</w:t>
      </w:r>
    </w:p>
    <w:p w14:paraId="745D559A" w14:textId="232876D1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>
        <w:rPr>
          <w:lang w:val="zh-Hant" w:eastAsia="zh-TW"/>
        </w:rPr>
        <w:t>請</w:t>
      </w:r>
      <w:del w:id="671" w:author="Grace Chan" w:date="2022-12-22T13:16:00Z">
        <w:r w:rsidDel="00DF0DC1">
          <w:rPr>
            <w:lang w:val="zh-Hant" w:eastAsia="zh-TW"/>
          </w:rPr>
          <w:delText>您</w:delText>
        </w:r>
      </w:del>
      <w:ins w:id="672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閱讀詞彙清單並按照自己的</w:t>
      </w:r>
      <w:del w:id="673" w:author="LAU, Chaak Ming [LML]" w:date="2022-12-07T12:19:00Z">
        <w:r w:rsidRPr="0012586A" w:rsidDel="00A32673">
          <w:rPr>
            <w:rFonts w:hint="eastAsia"/>
            <w:lang w:val="zh-Hant" w:eastAsia="zh-TW"/>
          </w:rPr>
          <w:delText>速度</w:delText>
        </w:r>
      </w:del>
      <w:ins w:id="674" w:author="LAU, Chaak Ming [LML]" w:date="2022-12-07T12:19:00Z">
        <w:r w:rsidR="00A32673" w:rsidRPr="0012586A">
          <w:rPr>
            <w:rFonts w:hint="eastAsia"/>
            <w:lang w:val="zh-Hant" w:eastAsia="zh-TW"/>
          </w:rPr>
          <w:t>節奏</w:t>
        </w:r>
      </w:ins>
      <w:r>
        <w:rPr>
          <w:lang w:val="zh-Hant" w:eastAsia="zh-TW"/>
        </w:rPr>
        <w:t>進行評分。</w:t>
      </w:r>
      <w:del w:id="675" w:author="Grace Chan" w:date="2022-12-08T14:05:00Z">
        <w:r w:rsidDel="0012586A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這不是一個</w:t>
      </w:r>
      <w:del w:id="676" w:author="Grace Chan" w:date="2022-12-08T14:06:00Z">
        <w:r w:rsidDel="00AB3072">
          <w:rPr>
            <w:rFonts w:hint="eastAsia"/>
            <w:lang w:val="zh-Hant" w:eastAsia="zh-TW"/>
          </w:rPr>
          <w:delText>“速度”</w:delText>
        </w:r>
      </w:del>
      <w:ins w:id="677" w:author="Grace Chan" w:date="2022-12-08T14:06:00Z">
        <w:r w:rsidR="00AB3072">
          <w:rPr>
            <w:rFonts w:hint="eastAsia"/>
            <w:lang w:val="zh-Hant" w:eastAsia="zh-TW"/>
          </w:rPr>
          <w:t>限時或計時的</w:t>
        </w:r>
      </w:ins>
      <w:r>
        <w:rPr>
          <w:lang w:val="zh-Hant" w:eastAsia="zh-TW"/>
        </w:rPr>
        <w:t>實驗，每個參</w:t>
      </w:r>
      <w:del w:id="678" w:author="Grace Chan" w:date="2022-12-06T20:27:00Z">
        <w:r w:rsidDel="002036FB">
          <w:rPr>
            <w:rFonts w:hint="eastAsia"/>
            <w:lang w:val="zh-Hant" w:eastAsia="zh-TW"/>
          </w:rPr>
          <w:delText>與</w:delText>
        </w:r>
      </w:del>
      <w:ins w:id="679" w:author="Grace Chan" w:date="2022-12-06T20:27:00Z">
        <w:r w:rsidR="002036FB">
          <w:rPr>
            <w:rFonts w:hint="eastAsia"/>
            <w:lang w:val="zh-Hant" w:eastAsia="zh-TW"/>
          </w:rPr>
          <w:t>加</w:t>
        </w:r>
      </w:ins>
      <w:r>
        <w:rPr>
          <w:lang w:val="zh-Hant" w:eastAsia="zh-TW"/>
        </w:rPr>
        <w:t>者都有足夠</w:t>
      </w:r>
      <w:del w:id="680" w:author="Grace Chan" w:date="2022-12-06T20:27:00Z">
        <w:r w:rsidDel="002036FB">
          <w:rPr>
            <w:lang w:val="zh-Hant" w:eastAsia="zh-TW"/>
          </w:rPr>
          <w:delText>的</w:delText>
        </w:r>
      </w:del>
      <w:r>
        <w:rPr>
          <w:lang w:val="zh-Hant" w:eastAsia="zh-TW"/>
        </w:rPr>
        <w:t>時間完成。</w:t>
      </w:r>
      <w:del w:id="681" w:author="Grace Chan" w:date="2022-12-08T14:06:00Z">
        <w:r w:rsidDel="00AB3072">
          <w:rPr>
            <w:lang w:val="zh-Hant" w:eastAsia="zh-TW"/>
          </w:rPr>
          <w:delText xml:space="preserve"> </w:delText>
        </w:r>
      </w:del>
      <w:del w:id="682" w:author="Grace Chan" w:date="2022-12-06T20:28:00Z">
        <w:r w:rsidDel="002036FB">
          <w:rPr>
            <w:rFonts w:hint="eastAsia"/>
            <w:lang w:val="zh-Hant" w:eastAsia="zh-TW"/>
          </w:rPr>
          <w:delText>另一方面</w:delText>
        </w:r>
      </w:del>
      <w:ins w:id="683" w:author="Grace Chan" w:date="2022-12-06T20:28:00Z">
        <w:r w:rsidR="002036FB">
          <w:rPr>
            <w:rFonts w:hint="eastAsia"/>
            <w:lang w:val="zh-Hant" w:eastAsia="zh-TW"/>
          </w:rPr>
          <w:t>與此同時</w:t>
        </w:r>
      </w:ins>
      <w:r>
        <w:rPr>
          <w:lang w:val="zh-Hant" w:eastAsia="zh-TW"/>
        </w:rPr>
        <w:t>，請</w:t>
      </w:r>
      <w:del w:id="684" w:author="Grace Chan" w:date="2022-12-22T13:16:00Z">
        <w:r w:rsidDel="00DF0DC1">
          <w:rPr>
            <w:lang w:val="zh-Hant" w:eastAsia="zh-TW"/>
          </w:rPr>
          <w:delText>您</w:delText>
        </w:r>
      </w:del>
      <w:ins w:id="685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也不要在每個詞彙上花費太多時間，重要的是</w:t>
      </w:r>
      <w:del w:id="686" w:author="Grace Chan" w:date="2022-12-22T13:16:00Z">
        <w:r w:rsidDel="00DF0DC1">
          <w:rPr>
            <w:lang w:val="zh-Hant" w:eastAsia="zh-TW"/>
          </w:rPr>
          <w:delText>您</w:delText>
        </w:r>
      </w:del>
      <w:ins w:id="68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要盡</w:t>
      </w:r>
      <w:del w:id="688" w:author="Grace Chan" w:date="2022-12-06T20:28:00Z">
        <w:r w:rsidDel="002036FB">
          <w:rPr>
            <w:rFonts w:hint="eastAsia"/>
            <w:lang w:val="zh-Hant" w:eastAsia="zh-TW"/>
          </w:rPr>
          <w:delText>可能</w:delText>
        </w:r>
      </w:del>
      <w:ins w:id="689" w:author="Grace Chan" w:date="2022-12-06T20:28:00Z">
        <w:r w:rsidR="002036FB">
          <w:rPr>
            <w:rFonts w:hint="eastAsia"/>
            <w:lang w:val="zh-Hant" w:eastAsia="zh-TW"/>
          </w:rPr>
          <w:t>量</w:t>
        </w:r>
      </w:ins>
      <w:r>
        <w:rPr>
          <w:lang w:val="zh-Hant" w:eastAsia="zh-TW"/>
        </w:rPr>
        <w:t>準確。</w:t>
      </w:r>
      <w:del w:id="690" w:author="Grace Chan" w:date="2022-12-08T14:06:00Z">
        <w:r w:rsidDel="00E35DD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請在評分過程中盡</w:t>
      </w:r>
      <w:del w:id="691" w:author="Grace Chan" w:date="2022-12-06T20:28:00Z">
        <w:r w:rsidDel="002036FB">
          <w:rPr>
            <w:rFonts w:hint="eastAsia"/>
            <w:lang w:val="zh-Hant" w:eastAsia="zh-TW"/>
          </w:rPr>
          <w:delText>可能</w:delText>
        </w:r>
      </w:del>
      <w:ins w:id="692" w:author="Grace Chan" w:date="2022-12-06T20:28:00Z">
        <w:r w:rsidR="002036FB">
          <w:rPr>
            <w:rFonts w:hint="eastAsia"/>
            <w:lang w:val="zh-Hant" w:eastAsia="zh-TW"/>
          </w:rPr>
          <w:t>量如實作答</w:t>
        </w:r>
      </w:ins>
      <w:del w:id="693" w:author="Grace Chan" w:date="2022-12-06T20:28:00Z">
        <w:r w:rsidDel="002036FB">
          <w:rPr>
            <w:lang w:val="zh-Hant" w:eastAsia="zh-TW"/>
          </w:rPr>
          <w:delText>誠實</w:delText>
        </w:r>
      </w:del>
      <w:r>
        <w:rPr>
          <w:lang w:val="zh-Hant" w:eastAsia="zh-TW"/>
        </w:rPr>
        <w:t>。</w:t>
      </w:r>
      <w:del w:id="694" w:author="Grace Chan" w:date="2022-12-08T14:06:00Z">
        <w:r w:rsidDel="00E35DD5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這個實驗中</w:t>
      </w:r>
      <w:del w:id="695" w:author="Grace Chan" w:date="2022-12-08T14:06:00Z">
        <w:r w:rsidDel="00E35DD5">
          <w:rPr>
            <w:lang w:val="zh-Hant" w:eastAsia="zh-TW"/>
          </w:rPr>
          <w:delText>的</w:delText>
        </w:r>
      </w:del>
      <w:r>
        <w:rPr>
          <w:lang w:val="zh-Hant" w:eastAsia="zh-TW"/>
        </w:rPr>
        <w:t>許多詞彙都非常罕見，所以</w:t>
      </w:r>
      <w:del w:id="696" w:author="Grace Chan" w:date="2022-12-22T13:16:00Z">
        <w:r w:rsidDel="00DF0DC1">
          <w:rPr>
            <w:lang w:val="zh-Hant" w:eastAsia="zh-TW"/>
          </w:rPr>
          <w:delText>您</w:delText>
        </w:r>
      </w:del>
      <w:ins w:id="69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幾乎不可能接觸</w:t>
      </w:r>
      <w:del w:id="698" w:author="Grace Chan" w:date="2022-12-08T14:06:00Z">
        <w:r w:rsidDel="00E35DD5">
          <w:rPr>
            <w:rFonts w:hint="eastAsia"/>
            <w:lang w:val="zh-Hant" w:eastAsia="zh-TW"/>
          </w:rPr>
          <w:delText>到</w:delText>
        </w:r>
      </w:del>
      <w:ins w:id="699" w:author="Grace Chan" w:date="2022-12-08T14:06:00Z">
        <w:r w:rsidR="00E35DD5">
          <w:rPr>
            <w:rFonts w:hint="eastAsia"/>
            <w:lang w:val="zh-Hant" w:eastAsia="zh-TW"/>
          </w:rPr>
          <w:t>過</w:t>
        </w:r>
      </w:ins>
      <w:r>
        <w:rPr>
          <w:lang w:val="zh-Hant" w:eastAsia="zh-TW"/>
        </w:rPr>
        <w:t>所有</w:t>
      </w:r>
      <w:del w:id="700" w:author="Grace Chan" w:date="2022-12-06T20:28:00Z">
        <w:r w:rsidDel="002036FB">
          <w:rPr>
            <w:lang w:val="zh-Hant" w:eastAsia="zh-TW"/>
          </w:rPr>
          <w:delText>的</w:delText>
        </w:r>
      </w:del>
      <w:r>
        <w:rPr>
          <w:lang w:val="zh-Hant" w:eastAsia="zh-TW"/>
        </w:rPr>
        <w:t>詞彙。</w:t>
      </w:r>
      <w:del w:id="701" w:author="Grace Chan" w:date="2022-12-08T14:06:00Z">
        <w:r w:rsidDel="00E35DD5">
          <w:rPr>
            <w:lang w:val="zh-Hant" w:eastAsia="zh-TW"/>
          </w:rPr>
          <w:delText xml:space="preserve"> </w:delText>
        </w:r>
      </w:del>
      <w:del w:id="702" w:author="Grace Chan" w:date="2022-12-22T13:16:00Z">
        <w:r w:rsidDel="00DF0DC1">
          <w:rPr>
            <w:lang w:val="zh-Hant" w:eastAsia="zh-TW"/>
          </w:rPr>
          <w:delText>您</w:delText>
        </w:r>
      </w:del>
      <w:ins w:id="703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只需</w:t>
      </w:r>
      <w:ins w:id="704" w:author="Grace Chan" w:date="2022-12-08T14:06:00Z">
        <w:r w:rsidR="00E35DD5">
          <w:rPr>
            <w:rFonts w:hint="eastAsia"/>
            <w:lang w:val="zh-Hant" w:eastAsia="zh-TW"/>
          </w:rPr>
          <w:t>要</w:t>
        </w:r>
      </w:ins>
      <w:r>
        <w:rPr>
          <w:lang w:val="zh-Hant" w:eastAsia="zh-TW"/>
        </w:rPr>
        <w:t>做出力所能及的最佳估計。</w:t>
      </w:r>
    </w:p>
    <w:p w14:paraId="745D559B" w14:textId="77777777" w:rsidR="00A03A54" w:rsidRDefault="00A03A54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</w:p>
    <w:p w14:paraId="745D559C" w14:textId="1C06EF6E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</w:pPr>
      <w:r w:rsidRPr="007F0ED4">
        <w:rPr>
          <w:b/>
          <w:lang w:val="zh-Hant" w:eastAsia="zh-TW"/>
        </w:rPr>
        <w:lastRenderedPageBreak/>
        <w:t>象似性</w:t>
      </w:r>
      <w:ins w:id="705" w:author="LAU, Chaak Ming [LML]" w:date="2022-12-07T12:21:00Z">
        <w:r w:rsidR="00A32673">
          <w:rPr>
            <w:rFonts w:hint="eastAsia"/>
            <w:b/>
            <w:lang w:val="zh-Hant" w:eastAsia="zh-TW"/>
          </w:rPr>
          <w:t xml:space="preserve"> </w:t>
        </w:r>
        <w:r w:rsidR="00A32673">
          <w:rPr>
            <w:b/>
            <w:lang w:val="zh-Hant" w:eastAsia="zh-TW"/>
          </w:rPr>
          <w:t>(</w:t>
        </w:r>
        <w:r w:rsidR="00A32673">
          <w:rPr>
            <w:rFonts w:hint="eastAsia"/>
            <w:b/>
            <w:lang w:val="zh-Hant" w:eastAsia="zh-TW"/>
          </w:rPr>
          <w:t>i</w:t>
        </w:r>
        <w:r w:rsidR="00A32673">
          <w:rPr>
            <w:b/>
            <w:lang w:val="zh-Hant" w:eastAsia="zh-TW"/>
          </w:rPr>
          <w:t xml:space="preserve">conicity) </w:t>
        </w:r>
      </w:ins>
      <w:r>
        <w:rPr>
          <w:b/>
          <w:lang w:val="zh-Hant" w:eastAsia="zh-TW"/>
        </w:rPr>
        <w:t>任務：</w:t>
      </w:r>
    </w:p>
    <w:p w14:paraId="745D559D" w14:textId="47675A57" w:rsidR="00A03A54" w:rsidDel="00A32673" w:rsidRDefault="009A46ED">
      <w:pPr>
        <w:spacing w:line="360" w:lineRule="auto"/>
        <w:ind w:firstLine="482"/>
        <w:rPr>
          <w:ins w:id="706" w:author="Sau-Chin Chen" w:date="2022-10-03T09:16:00Z"/>
          <w:del w:id="707" w:author="LAU, Chaak Ming [LML]" w:date="2022-12-07T12:20:00Z"/>
          <w:rFonts w:asciiTheme="minorEastAsia" w:hAnsiTheme="minorEastAsia" w:cs="Times New Roman"/>
          <w:lang w:eastAsia="zh-TW"/>
        </w:rPr>
        <w:pPrChange w:id="708" w:author="Grace Chan" w:date="2022-12-08T14:37:00Z">
          <w:pPr>
            <w:spacing w:line="360" w:lineRule="auto"/>
            <w:ind w:firstLine="480"/>
          </w:pPr>
        </w:pPrChange>
      </w:pPr>
      <w:r>
        <w:rPr>
          <w:lang w:val="zh-Hant" w:eastAsia="zh-TW"/>
        </w:rPr>
        <w:t>在這項任務中，</w:t>
      </w:r>
      <w:r w:rsidRPr="007F0ED4">
        <w:rPr>
          <w:lang w:val="zh-Hant" w:eastAsia="zh-TW"/>
        </w:rPr>
        <w:t>我們想瞭解</w:t>
      </w:r>
      <w:del w:id="709" w:author="Grace Chan" w:date="2022-12-22T13:16:00Z">
        <w:r w:rsidRPr="007F0ED4" w:rsidDel="00DF0DC1">
          <w:rPr>
            <w:lang w:val="zh-Hant" w:eastAsia="zh-TW"/>
          </w:rPr>
          <w:delText>您</w:delText>
        </w:r>
      </w:del>
      <w:ins w:id="710" w:author="Grace Chan" w:date="2022-12-22T13:16:00Z">
        <w:r w:rsidR="00DF0DC1">
          <w:rPr>
            <w:lang w:val="zh-Hant" w:eastAsia="zh-TW"/>
          </w:rPr>
          <w:t>你</w:t>
        </w:r>
      </w:ins>
      <w:r w:rsidRPr="007F0ED4">
        <w:rPr>
          <w:lang w:val="zh-Hant" w:eastAsia="zh-TW"/>
        </w:rPr>
        <w:t>認為詞彙具有怎樣的象似性。</w:t>
      </w:r>
      <w:del w:id="711" w:author="Grace Chan" w:date="2022-12-08T14:07:00Z">
        <w:r w:rsidRPr="007F0ED4" w:rsidDel="007F0ED4">
          <w:rPr>
            <w:lang w:val="zh-Hant" w:eastAsia="zh-TW"/>
          </w:rPr>
          <w:delText xml:space="preserve"> </w:delText>
        </w:r>
      </w:del>
      <w:r w:rsidRPr="007F0ED4">
        <w:rPr>
          <w:lang w:val="zh-Hant" w:eastAsia="zh-TW"/>
        </w:rPr>
        <w:t>有些詞被認為是有象似性的，</w:t>
      </w:r>
      <w:del w:id="712" w:author="Grace Chan" w:date="2022-12-08T14:37:00Z">
        <w:r w:rsidRPr="007F0ED4" w:rsidDel="001029D6">
          <w:rPr>
            <w:lang w:val="zh-Hant" w:eastAsia="zh-TW"/>
          </w:rPr>
          <w:delText>這些詞</w:delText>
        </w:r>
      </w:del>
      <w:r w:rsidRPr="007F0ED4">
        <w:rPr>
          <w:lang w:val="zh-Hant" w:eastAsia="zh-TW"/>
        </w:rPr>
        <w:t>聽起來就像它要表達的意思。</w:t>
      </w:r>
      <w:del w:id="713" w:author="Grace Chan" w:date="2022-12-08T14:07:00Z">
        <w:r w:rsidRPr="007F0ED4" w:rsidDel="007F0ED4">
          <w:rPr>
            <w:lang w:val="zh-Hant" w:eastAsia="zh-TW"/>
          </w:rPr>
          <w:delText xml:space="preserve"> </w:delText>
        </w:r>
      </w:del>
      <w:r w:rsidRPr="007F0ED4">
        <w:rPr>
          <w:lang w:val="zh-Hant" w:eastAsia="zh-TW"/>
        </w:rPr>
        <w:t>例如，</w:t>
      </w:r>
      <w:ins w:id="714" w:author="LAU, Chaak Ming [LML]" w:date="2022-12-07T12:20:00Z">
        <w:r w:rsidR="00A32673" w:rsidRPr="007F0ED4">
          <w:rPr>
            <w:rFonts w:hint="eastAsia"/>
            <w:lang w:val="zh-Hant" w:eastAsia="zh-TW"/>
          </w:rPr>
          <w:t>「</w:t>
        </w:r>
      </w:ins>
      <w:del w:id="715" w:author="LAU, Chaak Ming [LML]" w:date="2022-12-07T12:20:00Z">
        <w:r w:rsidRPr="007F0ED4" w:rsidDel="00A32673">
          <w:rPr>
            <w:rFonts w:hint="eastAsia"/>
            <w:lang w:val="zh-Hant" w:eastAsia="zh-TW"/>
          </w:rPr>
          <w:delText>“</w:delText>
        </w:r>
      </w:del>
      <w:r w:rsidRPr="007F0ED4">
        <w:rPr>
          <w:lang w:val="zh-Hant" w:eastAsia="zh-TW"/>
        </w:rPr>
        <w:t>哈哈</w:t>
      </w:r>
      <w:del w:id="716" w:author="LAU, Chaak Ming [LML]" w:date="2022-12-07T12:20:00Z">
        <w:r w:rsidRPr="007F0ED4" w:rsidDel="00A32673">
          <w:rPr>
            <w:rFonts w:hint="eastAsia"/>
            <w:lang w:val="zh-Hant" w:eastAsia="zh-TW"/>
          </w:rPr>
          <w:delText>”</w:delText>
        </w:r>
      </w:del>
      <w:ins w:id="717" w:author="LAU, Chaak Ming [LML]" w:date="2022-12-07T12:20:00Z">
        <w:r w:rsidR="00A32673" w:rsidRPr="007F0ED4">
          <w:rPr>
            <w:rFonts w:hint="eastAsia"/>
            <w:lang w:val="zh-Hant" w:eastAsia="zh-TW"/>
          </w:rPr>
          <w:t>」</w:t>
        </w:r>
      </w:ins>
      <w:r w:rsidRPr="007F0ED4">
        <w:rPr>
          <w:lang w:val="zh-Hant" w:eastAsia="zh-TW"/>
        </w:rPr>
        <w:t>聽起來就像人大笑時發出的聲音。</w:t>
      </w:r>
      <w:del w:id="718" w:author="Grace Chan" w:date="2022-12-08T14:07:00Z">
        <w:r w:rsidRPr="007F0ED4" w:rsidDel="007F0ED4">
          <w:rPr>
            <w:lang w:val="zh-Hant" w:eastAsia="zh-TW"/>
          </w:rPr>
          <w:delText xml:space="preserve"> </w:delText>
        </w:r>
      </w:del>
      <w:r w:rsidRPr="007F0ED4">
        <w:rPr>
          <w:lang w:val="zh-Hant" w:eastAsia="zh-TW"/>
        </w:rPr>
        <w:t>即使</w:t>
      </w:r>
      <w:del w:id="719" w:author="Grace Chan" w:date="2022-12-22T13:16:00Z">
        <w:r w:rsidRPr="007F0ED4" w:rsidDel="00DF0DC1">
          <w:rPr>
            <w:lang w:val="zh-Hant" w:eastAsia="zh-TW"/>
          </w:rPr>
          <w:delText>您</w:delText>
        </w:r>
      </w:del>
      <w:ins w:id="720" w:author="Grace Chan" w:date="2022-12-22T13:16:00Z">
        <w:r w:rsidR="00DF0DC1">
          <w:rPr>
            <w:lang w:val="zh-Hant" w:eastAsia="zh-TW"/>
          </w:rPr>
          <w:t>你</w:t>
        </w:r>
      </w:ins>
      <w:r w:rsidRPr="007F0ED4">
        <w:rPr>
          <w:lang w:val="zh-Hant" w:eastAsia="zh-TW"/>
        </w:rPr>
        <w:t>不懂這</w:t>
      </w:r>
      <w:del w:id="721" w:author="Grace Chan" w:date="2022-12-06T20:29:00Z">
        <w:r w:rsidRPr="007F0ED4" w:rsidDel="002036FB">
          <w:rPr>
            <w:rFonts w:hint="eastAsia"/>
            <w:lang w:val="zh-Hant" w:eastAsia="zh-TW"/>
          </w:rPr>
          <w:delText>門</w:delText>
        </w:r>
      </w:del>
      <w:ins w:id="722" w:author="Grace Chan" w:date="2022-12-06T20:29:00Z">
        <w:r w:rsidR="002036FB" w:rsidRPr="007F0ED4">
          <w:rPr>
            <w:rFonts w:hint="eastAsia"/>
            <w:lang w:val="zh-Hant" w:eastAsia="zh-TW"/>
          </w:rPr>
          <w:t>種</w:t>
        </w:r>
      </w:ins>
      <w:r w:rsidRPr="007F0ED4">
        <w:rPr>
          <w:lang w:val="zh-Hant" w:eastAsia="zh-TW"/>
        </w:rPr>
        <w:t>語言，</w:t>
      </w:r>
      <w:del w:id="723" w:author="Grace Chan" w:date="2022-12-22T13:16:00Z">
        <w:r w:rsidRPr="007F0ED4" w:rsidDel="00DF0DC1">
          <w:rPr>
            <w:lang w:val="zh-Hant" w:eastAsia="zh-TW"/>
          </w:rPr>
          <w:delText>您</w:delText>
        </w:r>
      </w:del>
      <w:ins w:id="724" w:author="Grace Chan" w:date="2022-12-22T13:16:00Z">
        <w:r w:rsidR="00DF0DC1">
          <w:rPr>
            <w:lang w:val="zh-Hant" w:eastAsia="zh-TW"/>
          </w:rPr>
          <w:t>你</w:t>
        </w:r>
      </w:ins>
      <w:r w:rsidRPr="007F0ED4">
        <w:rPr>
          <w:lang w:val="zh-Hant" w:eastAsia="zh-TW"/>
        </w:rPr>
        <w:t>也</w:t>
      </w:r>
      <w:ins w:id="725" w:author="Grace Chan" w:date="2022-12-08T14:08:00Z">
        <w:r w:rsidR="006611AB">
          <w:rPr>
            <w:rFonts w:hint="eastAsia"/>
            <w:lang w:val="zh-Hant" w:eastAsia="zh-TW"/>
          </w:rPr>
          <w:t>有機會</w:t>
        </w:r>
      </w:ins>
      <w:del w:id="726" w:author="Grace Chan" w:date="2022-12-08T14:08:00Z">
        <w:r w:rsidRPr="007F0ED4" w:rsidDel="006611AB">
          <w:rPr>
            <w:lang w:val="zh-Hant" w:eastAsia="zh-TW"/>
          </w:rPr>
          <w:delText>可能</w:delText>
        </w:r>
      </w:del>
      <w:r w:rsidRPr="007F0ED4">
        <w:rPr>
          <w:lang w:val="zh-Hant" w:eastAsia="zh-TW"/>
        </w:rPr>
        <w:t>猜</w:t>
      </w:r>
      <w:ins w:id="727" w:author="Grace Chan" w:date="2022-12-08T14:08:00Z">
        <w:r w:rsidR="006611AB">
          <w:rPr>
            <w:rFonts w:hint="eastAsia"/>
            <w:lang w:val="zh-Hant" w:eastAsia="zh-TW"/>
          </w:rPr>
          <w:t>到</w:t>
        </w:r>
      </w:ins>
      <w:del w:id="728" w:author="Grace Chan" w:date="2022-12-08T14:08:00Z">
        <w:r w:rsidRPr="007F0ED4" w:rsidDel="006611AB">
          <w:rPr>
            <w:lang w:val="zh-Hant" w:eastAsia="zh-TW"/>
          </w:rPr>
          <w:delText>出</w:delText>
        </w:r>
      </w:del>
      <w:r w:rsidRPr="007F0ED4">
        <w:rPr>
          <w:lang w:val="zh-Hant" w:eastAsia="zh-TW"/>
        </w:rPr>
        <w:t>它的意思。</w:t>
      </w:r>
      <w:del w:id="729" w:author="Grace Chan" w:date="2022-12-08T14:07:00Z">
        <w:r w:rsidRPr="007F0ED4" w:rsidDel="007F0ED4">
          <w:rPr>
            <w:lang w:val="zh-Hant" w:eastAsia="zh-TW"/>
          </w:rPr>
          <w:delText xml:space="preserve"> </w:delText>
        </w:r>
      </w:del>
      <w:r w:rsidRPr="007F0ED4">
        <w:rPr>
          <w:lang w:val="zh-Hant" w:eastAsia="zh-TW"/>
        </w:rPr>
        <w:t>但有一些單詞根本不具有象似性</w:t>
      </w:r>
      <w:del w:id="730" w:author="LAU, Chaak Ming [LML]" w:date="2022-12-07T12:20:00Z">
        <w:r w:rsidRPr="007F0ED4" w:rsidDel="00A32673">
          <w:rPr>
            <w:lang w:val="zh-Hant" w:eastAsia="zh-TW"/>
          </w:rPr>
          <w:delText xml:space="preserve">; </w:delText>
        </w:r>
      </w:del>
      <w:ins w:id="731" w:author="LAU, Chaak Ming [LML]" w:date="2022-12-07T12:20:00Z">
        <w:r w:rsidR="00A32673" w:rsidRPr="007F0ED4">
          <w:rPr>
            <w:rFonts w:hint="eastAsia"/>
            <w:lang w:val="zh-Hant" w:eastAsia="zh-TW"/>
          </w:rPr>
          <w:t>；</w:t>
        </w:r>
      </w:ins>
      <w:r w:rsidRPr="007F0ED4">
        <w:rPr>
          <w:lang w:val="zh-Hant" w:eastAsia="zh-TW"/>
        </w:rPr>
        <w:t>例如，世界上沒有事物的發音與</w:t>
      </w:r>
      <w:del w:id="732" w:author="LAU, Chaak Ming [LML]" w:date="2022-12-07T12:21:00Z">
        <w:r w:rsidRPr="007F0ED4" w:rsidDel="00A32673">
          <w:rPr>
            <w:rFonts w:hint="eastAsia"/>
            <w:lang w:val="zh-Hant" w:eastAsia="zh-TW"/>
          </w:rPr>
          <w:delText>“</w:delText>
        </w:r>
      </w:del>
      <w:ins w:id="733" w:author="Sau-Chin Chen" w:date="2022-10-03T09:16:00Z">
        <w:del w:id="734" w:author="LAU, Chaak Ming [LML]" w:date="2022-12-07T12:21:00Z">
          <w:r w:rsidRPr="007F0ED4" w:rsidDel="00A32673">
            <w:rPr>
              <w:rFonts w:hint="eastAsia"/>
              <w:lang w:val="zh-Hant" w:eastAsia="zh-TW"/>
            </w:rPr>
            <w:delText>偶</w:delText>
          </w:r>
          <w:r w:rsidDel="00A32673">
            <w:rPr>
              <w:rFonts w:hint="eastAsia"/>
              <w:lang w:val="zh-Hant" w:eastAsia="zh-TW"/>
            </w:rPr>
            <w:delText>然的</w:delText>
          </w:r>
        </w:del>
      </w:ins>
    </w:p>
    <w:p w14:paraId="745D559E" w14:textId="53547C00" w:rsidR="00A03A54" w:rsidDel="006611AB" w:rsidRDefault="009A46ED">
      <w:pPr>
        <w:spacing w:line="360" w:lineRule="auto"/>
        <w:ind w:firstLine="482"/>
        <w:rPr>
          <w:ins w:id="735" w:author="Sau-Chin Chen" w:date="2022-10-03T09:16:00Z"/>
          <w:del w:id="736" w:author="Grace Chan" w:date="2022-12-08T14:08:00Z"/>
          <w:rFonts w:ascii="Times New Roman" w:eastAsia="Times New Roman" w:hAnsi="Times New Roman" w:cs="Times New Roman"/>
          <w:lang w:eastAsia="zh-TW"/>
        </w:rPr>
        <w:pPrChange w:id="737" w:author="Grace Chan" w:date="2022-12-08T14:37:00Z">
          <w:pPr>
            <w:spacing w:line="360" w:lineRule="auto"/>
            <w:ind w:firstLine="480"/>
          </w:pPr>
        </w:pPrChange>
      </w:pPr>
      <w:del w:id="738" w:author="LAU, Chaak Ming [LML]" w:date="2022-12-07T12:21:00Z">
        <w:r w:rsidDel="00A32673">
          <w:rPr>
            <w:rFonts w:hint="eastAsia"/>
            <w:lang w:val="zh-Hant" w:eastAsia="zh-TW"/>
          </w:rPr>
          <w:delText>occasional</w:delText>
        </w:r>
        <w:r w:rsidDel="00A32673">
          <w:rPr>
            <w:rFonts w:hint="eastAsia"/>
            <w:lang w:val="zh-Hant" w:eastAsia="zh-TW"/>
          </w:rPr>
          <w:delText>”</w:delText>
        </w:r>
      </w:del>
      <w:ins w:id="739" w:author="LAU, Chaak Ming [LML]" w:date="2022-12-07T12:21:00Z">
        <w:r w:rsidR="00A32673">
          <w:rPr>
            <w:rFonts w:hint="eastAsia"/>
            <w:lang w:val="zh-Hant" w:eastAsia="zh-TW"/>
          </w:rPr>
          <w:t>「間中</w:t>
        </w:r>
      </w:ins>
      <w:ins w:id="740" w:author="LAU, Chaak Ming [LML]" w:date="2022-12-07T12:22:00Z">
        <w:r w:rsidR="00A32673">
          <w:rPr>
            <w:rFonts w:hint="eastAsia"/>
            <w:lang w:val="zh-Hant" w:eastAsia="zh-TW"/>
          </w:rPr>
          <w:t xml:space="preserve"> </w:t>
        </w:r>
        <w:r w:rsidR="00A32673">
          <w:rPr>
            <w:lang w:val="zh-Hant" w:eastAsia="zh-TW"/>
          </w:rPr>
          <w:t>gaanzung</w:t>
        </w:r>
      </w:ins>
      <w:ins w:id="741" w:author="LAU, Chaak Ming [LML]" w:date="2022-12-07T12:21:00Z">
        <w:r w:rsidR="00A32673">
          <w:rPr>
            <w:rFonts w:hint="eastAsia"/>
            <w:lang w:val="zh-Hant" w:eastAsia="zh-TW"/>
          </w:rPr>
          <w:t>」</w:t>
        </w:r>
      </w:ins>
      <w:r>
        <w:rPr>
          <w:lang w:val="zh-Hant" w:eastAsia="zh-TW"/>
        </w:rPr>
        <w:t>或</w:t>
      </w:r>
      <w:del w:id="742" w:author="LAU, Chaak Ming [LML]" w:date="2022-12-07T12:21:00Z">
        <w:r w:rsidDel="00A32673">
          <w:rPr>
            <w:rFonts w:hint="eastAsia"/>
            <w:lang w:val="zh-Hant" w:eastAsia="zh-TW"/>
          </w:rPr>
          <w:delText>“</w:delText>
        </w:r>
      </w:del>
      <w:ins w:id="743" w:author="Sau-Chin Chen" w:date="2022-10-03T09:16:00Z">
        <w:del w:id="744" w:author="LAU, Chaak Ming [LML]" w:date="2022-12-07T12:21:00Z">
          <w:r w:rsidDel="00A32673">
            <w:rPr>
              <w:rFonts w:hint="eastAsia"/>
              <w:lang w:val="zh-Hant" w:eastAsia="zh-TW"/>
            </w:rPr>
            <w:delText>頻繁的</w:delText>
          </w:r>
        </w:del>
      </w:ins>
      <w:ins w:id="745" w:author="LAU, Chaak Ming [LML]" w:date="2022-12-07T12:21:00Z">
        <w:r w:rsidR="00A32673">
          <w:rPr>
            <w:rFonts w:hint="eastAsia"/>
            <w:lang w:val="zh-Hant" w:eastAsia="zh-TW"/>
          </w:rPr>
          <w:t>「時常</w:t>
        </w:r>
      </w:ins>
      <w:ins w:id="746" w:author="LAU, Chaak Ming [LML]" w:date="2022-12-07T12:22:00Z">
        <w:r w:rsidR="00A32673">
          <w:rPr>
            <w:rFonts w:hint="eastAsia"/>
            <w:lang w:val="zh-Hant" w:eastAsia="zh-TW"/>
          </w:rPr>
          <w:t xml:space="preserve"> </w:t>
        </w:r>
        <w:r w:rsidR="00A32673">
          <w:rPr>
            <w:lang w:val="zh-Hant" w:eastAsia="zh-TW"/>
          </w:rPr>
          <w:t>sisoeng</w:t>
        </w:r>
      </w:ins>
      <w:ins w:id="747" w:author="LAU, Chaak Ming [LML]" w:date="2022-12-07T12:21:00Z">
        <w:r w:rsidR="00A32673">
          <w:rPr>
            <w:rFonts w:hint="eastAsia"/>
            <w:lang w:val="zh-Hant" w:eastAsia="zh-TW"/>
          </w:rPr>
          <w:t>」</w:t>
        </w:r>
      </w:ins>
    </w:p>
    <w:p w14:paraId="745D559F" w14:textId="4C5C6447" w:rsidR="00A03A54" w:rsidRDefault="009A46ED">
      <w:pPr>
        <w:spacing w:line="360" w:lineRule="auto"/>
        <w:ind w:firstLine="482"/>
        <w:rPr>
          <w:rFonts w:ascii="Times New Roman" w:eastAsia="Times New Roman" w:hAnsi="Times New Roman" w:cs="Times New Roman"/>
          <w:lang w:eastAsia="zh-TW"/>
        </w:rPr>
        <w:pPrChange w:id="748" w:author="Grace Chan" w:date="2022-12-08T14:37:00Z">
          <w:pPr>
            <w:spacing w:line="360" w:lineRule="auto"/>
            <w:ind w:firstLine="480"/>
          </w:pPr>
        </w:pPrChange>
      </w:pPr>
      <w:del w:id="749" w:author="Sau-Chin Chen" w:date="2022-10-03T09:16:00Z">
        <w:r>
          <w:rPr>
            <w:lang w:val="zh-Hant" w:eastAsia="zh-TW"/>
          </w:rPr>
          <w:delText>frequent</w:delText>
        </w:r>
      </w:del>
      <w:del w:id="750" w:author="LAU, Chaak Ming [LML]" w:date="2022-12-07T12:21:00Z">
        <w:r w:rsidDel="00A32673">
          <w:rPr>
            <w:lang w:val="zh-Hant" w:eastAsia="zh-TW"/>
          </w:rPr>
          <w:delText>”</w:delText>
        </w:r>
      </w:del>
      <w:r>
        <w:rPr>
          <w:lang w:val="zh-Hant" w:eastAsia="zh-TW"/>
        </w:rPr>
        <w:t>這樣的詞彙類似。</w:t>
      </w:r>
      <w:del w:id="751" w:author="Grace Chan" w:date="2022-12-08T14:08:00Z">
        <w:r w:rsidDel="006611AB">
          <w:rPr>
            <w:lang w:val="zh-Hant" w:eastAsia="zh-TW"/>
          </w:rPr>
          <w:delText xml:space="preserve"> </w:delText>
        </w:r>
      </w:del>
      <w:r>
        <w:rPr>
          <w:lang w:val="zh-Hant" w:eastAsia="zh-TW"/>
        </w:rPr>
        <w:t>如果</w:t>
      </w:r>
      <w:del w:id="752" w:author="Grace Chan" w:date="2022-12-22T13:16:00Z">
        <w:r w:rsidDel="00DF0DC1">
          <w:rPr>
            <w:lang w:val="zh-Hant" w:eastAsia="zh-TW"/>
          </w:rPr>
          <w:delText>您</w:delText>
        </w:r>
      </w:del>
      <w:ins w:id="753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不懂</w:t>
      </w:r>
      <w:del w:id="754" w:author="LAU, Chaak Ming [LML]" w:date="2022-12-07T12:22:00Z">
        <w:r w:rsidDel="00A32673">
          <w:rPr>
            <w:rFonts w:hint="eastAsia"/>
            <w:lang w:val="zh-Hant" w:eastAsia="zh-TW"/>
          </w:rPr>
          <w:delText>英語</w:delText>
        </w:r>
      </w:del>
      <w:ins w:id="755" w:author="LAU, Chaak Ming [LML]" w:date="2022-12-07T12:22:00Z">
        <w:r w:rsidR="00A32673">
          <w:rPr>
            <w:rFonts w:hint="eastAsia"/>
            <w:lang w:val="zh-Hant" w:eastAsia="zh-TW"/>
          </w:rPr>
          <w:t>粵語</w:t>
        </w:r>
      </w:ins>
      <w:r>
        <w:rPr>
          <w:lang w:val="zh-Hant" w:eastAsia="zh-TW"/>
        </w:rPr>
        <w:t>，</w:t>
      </w:r>
      <w:del w:id="756" w:author="Grace Chan" w:date="2022-12-22T13:16:00Z">
        <w:r w:rsidDel="00DF0DC1">
          <w:rPr>
            <w:lang w:val="zh-Hant" w:eastAsia="zh-TW"/>
          </w:rPr>
          <w:delText>您</w:delText>
        </w:r>
      </w:del>
      <w:ins w:id="757" w:author="Grace Chan" w:date="2022-12-22T13:16:00Z">
        <w:r w:rsidR="00DF0DC1">
          <w:rPr>
            <w:lang w:val="zh-Hant" w:eastAsia="zh-TW"/>
          </w:rPr>
          <w:t>你</w:t>
        </w:r>
      </w:ins>
      <w:r>
        <w:rPr>
          <w:lang w:val="zh-Hant" w:eastAsia="zh-TW"/>
        </w:rPr>
        <w:t>就</w:t>
      </w:r>
      <w:ins w:id="758" w:author="Grace Chan" w:date="2022-12-08T14:08:00Z">
        <w:r w:rsidR="006611AB">
          <w:rPr>
            <w:rFonts w:hint="eastAsia"/>
            <w:lang w:val="zh-Hant" w:eastAsia="zh-TW"/>
          </w:rPr>
          <w:t>無法</w:t>
        </w:r>
      </w:ins>
      <w:r>
        <w:rPr>
          <w:lang w:val="zh-Hant" w:eastAsia="zh-TW"/>
        </w:rPr>
        <w:t>猜</w:t>
      </w:r>
      <w:del w:id="759" w:author="Grace Chan" w:date="2022-12-08T14:08:00Z">
        <w:r w:rsidDel="006611AB">
          <w:rPr>
            <w:rFonts w:hint="eastAsia"/>
            <w:lang w:val="zh-Hant" w:eastAsia="zh-TW"/>
          </w:rPr>
          <w:delText>不出</w:delText>
        </w:r>
      </w:del>
      <w:ins w:id="760" w:author="Grace Chan" w:date="2022-12-08T14:08:00Z">
        <w:r w:rsidR="006611AB">
          <w:rPr>
            <w:rFonts w:hint="eastAsia"/>
            <w:lang w:val="zh-Hant" w:eastAsia="zh-TW"/>
          </w:rPr>
          <w:t>到</w:t>
        </w:r>
      </w:ins>
      <w:r>
        <w:rPr>
          <w:lang w:val="zh-Hant" w:eastAsia="zh-TW"/>
        </w:rPr>
        <w:t>它們的意思。</w:t>
      </w:r>
    </w:p>
    <w:p w14:paraId="745D55A0" w14:textId="0F7FE138" w:rsidR="00A03A54" w:rsidRPr="007B69CF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 w:rsidRPr="007B69CF">
        <w:rPr>
          <w:lang w:val="zh-Hant" w:eastAsia="zh-TW"/>
        </w:rPr>
        <w:t>對於</w:t>
      </w:r>
      <w:del w:id="761" w:author="Grace Chan" w:date="2022-12-22T13:16:00Z">
        <w:r w:rsidRPr="007B69CF" w:rsidDel="00DF0DC1">
          <w:rPr>
            <w:lang w:val="zh-Hant" w:eastAsia="zh-TW"/>
          </w:rPr>
          <w:delText>您</w:delText>
        </w:r>
      </w:del>
      <w:ins w:id="762" w:author="Grace Chan" w:date="2022-12-22T13:16:00Z">
        <w:r w:rsidR="00DF0DC1">
          <w:rPr>
            <w:lang w:val="zh-Hant" w:eastAsia="zh-TW"/>
          </w:rPr>
          <w:t>你</w:t>
        </w:r>
      </w:ins>
      <w:r w:rsidRPr="007B69CF">
        <w:rPr>
          <w:lang w:val="zh-Hant" w:eastAsia="zh-TW"/>
        </w:rPr>
        <w:t>將要看到的每個詞彙，按</w:t>
      </w:r>
      <w:r w:rsidRPr="007B69CF">
        <w:rPr>
          <w:lang w:val="zh-Hant" w:eastAsia="zh-TW"/>
        </w:rPr>
        <w:t>1</w:t>
      </w:r>
      <w:r w:rsidRPr="007B69CF">
        <w:rPr>
          <w:lang w:val="zh-Hant" w:eastAsia="zh-TW"/>
        </w:rPr>
        <w:t>到</w:t>
      </w:r>
      <w:r w:rsidRPr="007B69CF">
        <w:rPr>
          <w:lang w:val="zh-Hant" w:eastAsia="zh-TW"/>
        </w:rPr>
        <w:t>7</w:t>
      </w:r>
      <w:r w:rsidRPr="007B69CF">
        <w:rPr>
          <w:lang w:val="zh-Hant" w:eastAsia="zh-TW"/>
        </w:rPr>
        <w:t>的</w:t>
      </w:r>
      <w:del w:id="763" w:author="Grace Chan" w:date="2022-12-06T20:30:00Z">
        <w:r w:rsidRPr="007B69CF" w:rsidDel="002036FB">
          <w:rPr>
            <w:rFonts w:hint="eastAsia"/>
            <w:lang w:val="zh-Hant" w:eastAsia="zh-TW"/>
          </w:rPr>
          <w:delText>分值</w:delText>
        </w:r>
      </w:del>
      <w:ins w:id="764" w:author="Grace Chan" w:date="2022-12-06T20:30:00Z">
        <w:r w:rsidR="002036FB" w:rsidRPr="007B69CF">
          <w:rPr>
            <w:rFonts w:hint="eastAsia"/>
            <w:lang w:val="zh-Hant" w:eastAsia="zh-TW"/>
          </w:rPr>
          <w:t>等級</w:t>
        </w:r>
      </w:ins>
      <w:ins w:id="765" w:author="Grace Chan" w:date="2022-12-08T14:09:00Z">
        <w:r w:rsidR="001354C8" w:rsidRPr="007B69CF">
          <w:rPr>
            <w:rFonts w:hint="eastAsia"/>
            <w:lang w:val="zh-Hant" w:eastAsia="zh-TW"/>
          </w:rPr>
          <w:t>為</w:t>
        </w:r>
      </w:ins>
      <w:del w:id="766" w:author="Grace Chan" w:date="2022-12-08T14:09:00Z">
        <w:r w:rsidRPr="007B69CF" w:rsidDel="001354C8">
          <w:rPr>
            <w:lang w:val="zh-Hant" w:eastAsia="zh-TW"/>
          </w:rPr>
          <w:delText>對詞彙的</w:delText>
        </w:r>
      </w:del>
      <w:ins w:id="767" w:author="Grace Chan" w:date="2022-12-08T14:09:00Z">
        <w:r w:rsidR="001354C8" w:rsidRPr="007B69CF">
          <w:rPr>
            <w:rFonts w:hint="eastAsia"/>
            <w:lang w:val="zh-Hant" w:eastAsia="zh-TW"/>
          </w:rPr>
          <w:t>其</w:t>
        </w:r>
      </w:ins>
      <w:r w:rsidRPr="007B69CF">
        <w:rPr>
          <w:lang w:val="zh-Hant" w:eastAsia="zh-TW"/>
        </w:rPr>
        <w:t>象似性程度</w:t>
      </w:r>
      <w:del w:id="768" w:author="Grace Chan" w:date="2022-12-08T14:09:00Z">
        <w:r w:rsidRPr="007B69CF" w:rsidDel="001354C8">
          <w:rPr>
            <w:lang w:val="zh-Hant" w:eastAsia="zh-TW"/>
          </w:rPr>
          <w:delText>進行</w:delText>
        </w:r>
      </w:del>
      <w:r w:rsidRPr="007B69CF">
        <w:rPr>
          <w:lang w:val="zh-Hant" w:eastAsia="zh-TW"/>
        </w:rPr>
        <w:t>評分，</w:t>
      </w:r>
      <w:r w:rsidRPr="007B69CF">
        <w:rPr>
          <w:lang w:val="zh-Hant" w:eastAsia="zh-TW"/>
        </w:rPr>
        <w:t>1</w:t>
      </w:r>
      <w:r w:rsidRPr="007B69CF">
        <w:rPr>
          <w:lang w:val="zh-Hant" w:eastAsia="zh-TW"/>
        </w:rPr>
        <w:t>分為完全不</w:t>
      </w:r>
      <w:ins w:id="769" w:author="Grace Chan" w:date="2022-12-06T20:37:00Z">
        <w:r w:rsidR="002036FB" w:rsidRPr="007B69CF">
          <w:rPr>
            <w:rFonts w:hint="eastAsia"/>
            <w:lang w:val="zh-Hant" w:eastAsia="zh-TW"/>
          </w:rPr>
          <w:t>具</w:t>
        </w:r>
      </w:ins>
      <w:r w:rsidRPr="007B69CF">
        <w:rPr>
          <w:lang w:val="zh-Hant" w:eastAsia="zh-TW"/>
        </w:rPr>
        <w:t>象似性，</w:t>
      </w:r>
      <w:r w:rsidRPr="007B69CF">
        <w:rPr>
          <w:lang w:val="zh-Hant" w:eastAsia="zh-TW"/>
        </w:rPr>
        <w:t>7</w:t>
      </w:r>
      <w:r w:rsidRPr="007B69CF">
        <w:rPr>
          <w:lang w:val="zh-Hant" w:eastAsia="zh-TW"/>
        </w:rPr>
        <w:t>分為高度象似性。</w:t>
      </w:r>
      <w:del w:id="770" w:author="Grace Chan" w:date="2022-12-08T14:09:00Z">
        <w:r w:rsidRPr="007B69CF" w:rsidDel="001354C8">
          <w:rPr>
            <w:lang w:val="zh-Hant" w:eastAsia="zh-TW"/>
          </w:rPr>
          <w:delText xml:space="preserve"> </w:delText>
        </w:r>
      </w:del>
      <w:r w:rsidRPr="007B69CF">
        <w:rPr>
          <w:lang w:val="zh-Hant" w:eastAsia="zh-TW"/>
        </w:rPr>
        <w:t>在評分前請大聲</w:t>
      </w:r>
      <w:del w:id="771" w:author="Grace Chan" w:date="2022-12-06T20:37:00Z">
        <w:r w:rsidRPr="007B69CF" w:rsidDel="002036FB">
          <w:rPr>
            <w:rFonts w:hint="eastAsia"/>
            <w:lang w:val="zh-Hant" w:eastAsia="zh-TW"/>
          </w:rPr>
          <w:delText>說出</w:delText>
        </w:r>
      </w:del>
      <w:ins w:id="772" w:author="Grace Chan" w:date="2022-12-06T20:37:00Z">
        <w:r w:rsidR="002036FB" w:rsidRPr="007B69CF">
          <w:rPr>
            <w:rFonts w:hint="eastAsia"/>
            <w:lang w:val="zh-Hant" w:eastAsia="zh-TW"/>
          </w:rPr>
          <w:t>朗讀</w:t>
        </w:r>
      </w:ins>
      <w:r w:rsidRPr="007B69CF">
        <w:rPr>
          <w:lang w:val="zh-Hant" w:eastAsia="zh-TW"/>
        </w:rPr>
        <w:t>詞彙。</w:t>
      </w:r>
    </w:p>
    <w:p w14:paraId="745D55A1" w14:textId="4CF59EB5" w:rsidR="00A03A54" w:rsidRDefault="009A46ED">
      <w:pPr>
        <w:spacing w:line="360" w:lineRule="auto"/>
        <w:ind w:firstLine="480"/>
        <w:rPr>
          <w:rFonts w:ascii="Times New Roman" w:eastAsia="Times New Roman" w:hAnsi="Times New Roman" w:cs="Times New Roman"/>
          <w:lang w:eastAsia="zh-TW"/>
        </w:rPr>
      </w:pPr>
      <w:r w:rsidRPr="007B69CF">
        <w:rPr>
          <w:lang w:val="zh-Hant" w:eastAsia="zh-TW"/>
        </w:rPr>
        <w:t>例如，</w:t>
      </w:r>
      <w:del w:id="773" w:author="LAU, Chaak Ming [LML]" w:date="2022-12-07T12:22:00Z">
        <w:r w:rsidRPr="007B69CF" w:rsidDel="00A32673">
          <w:rPr>
            <w:rFonts w:hint="eastAsia"/>
            <w:lang w:val="zh-Hant" w:eastAsia="zh-TW"/>
          </w:rPr>
          <w:delText>“</w:delText>
        </w:r>
      </w:del>
      <w:ins w:id="774" w:author="LAU, Chaak Ming [LML]" w:date="2022-12-07T12:22:00Z">
        <w:r w:rsidR="00A32673" w:rsidRPr="007B69CF">
          <w:rPr>
            <w:rFonts w:hint="eastAsia"/>
            <w:lang w:val="zh-Hant" w:eastAsia="zh-TW"/>
          </w:rPr>
          <w:t>「</w:t>
        </w:r>
      </w:ins>
      <w:r w:rsidRPr="007B69CF">
        <w:rPr>
          <w:lang w:val="zh-Hant" w:eastAsia="zh-TW"/>
        </w:rPr>
        <w:t>哈哈</w:t>
      </w:r>
      <w:del w:id="775" w:author="LAU, Chaak Ming [LML]" w:date="2022-12-07T12:22:00Z">
        <w:r w:rsidRPr="007B69CF" w:rsidDel="00A32673">
          <w:rPr>
            <w:rFonts w:hint="eastAsia"/>
            <w:lang w:val="zh-Hant" w:eastAsia="zh-TW"/>
          </w:rPr>
          <w:delText>”</w:delText>
        </w:r>
      </w:del>
      <w:ins w:id="776" w:author="LAU, Chaak Ming [LML]" w:date="2022-12-07T12:22:00Z">
        <w:r w:rsidR="00A32673" w:rsidRPr="007B69CF">
          <w:rPr>
            <w:rFonts w:hint="eastAsia"/>
            <w:lang w:val="zh-Hant" w:eastAsia="zh-TW"/>
          </w:rPr>
          <w:t>」</w:t>
        </w:r>
      </w:ins>
      <w:r w:rsidRPr="007B69CF">
        <w:rPr>
          <w:lang w:val="zh-Hant" w:eastAsia="zh-TW"/>
        </w:rPr>
        <w:t>這個詞非常具有象似性，可以評</w:t>
      </w:r>
      <w:del w:id="777" w:author="Grace Chan" w:date="2022-12-08T14:09:00Z">
        <w:r w:rsidRPr="007B69CF" w:rsidDel="001354C8">
          <w:rPr>
            <w:lang w:val="zh-Hant" w:eastAsia="zh-TW"/>
          </w:rPr>
          <w:delText>分</w:delText>
        </w:r>
      </w:del>
      <w:r w:rsidRPr="007B69CF">
        <w:rPr>
          <w:lang w:val="zh-Hant" w:eastAsia="zh-TW"/>
        </w:rPr>
        <w:t>為</w:t>
      </w:r>
      <w:r w:rsidRPr="007B69CF">
        <w:rPr>
          <w:lang w:val="zh-Hant" w:eastAsia="zh-TW"/>
        </w:rPr>
        <w:t>7</w:t>
      </w:r>
      <w:ins w:id="778" w:author="Grace Chan" w:date="2022-12-08T14:09:00Z">
        <w:r w:rsidR="001354C8" w:rsidRPr="007B69CF">
          <w:rPr>
            <w:rFonts w:hint="eastAsia"/>
            <w:lang w:val="zh-Hant" w:eastAsia="zh-TW"/>
          </w:rPr>
          <w:t>分</w:t>
        </w:r>
      </w:ins>
      <w:r w:rsidRPr="007B69CF">
        <w:rPr>
          <w:lang w:val="zh-Hant" w:eastAsia="zh-TW"/>
        </w:rPr>
        <w:t>；</w:t>
      </w:r>
      <w:del w:id="779" w:author="Grace Chan" w:date="2022-12-08T14:09:00Z">
        <w:r w:rsidRPr="007B69CF" w:rsidDel="001354C8">
          <w:rPr>
            <w:lang w:val="zh-Hant" w:eastAsia="zh-TW"/>
          </w:rPr>
          <w:delText xml:space="preserve"> </w:delText>
        </w:r>
      </w:del>
      <w:r w:rsidRPr="007B69CF">
        <w:rPr>
          <w:lang w:val="zh-Hant" w:eastAsia="zh-TW"/>
        </w:rPr>
        <w:t>而</w:t>
      </w:r>
      <w:del w:id="780" w:author="LAU, Chaak Ming [LML]" w:date="2022-12-07T12:22:00Z">
        <w:r w:rsidRPr="007B69CF" w:rsidDel="00A32673">
          <w:rPr>
            <w:rFonts w:hint="eastAsia"/>
            <w:lang w:val="zh-Hant" w:eastAsia="zh-TW"/>
          </w:rPr>
          <w:delText>“</w:delText>
        </w:r>
      </w:del>
      <w:ins w:id="781" w:author="LAU, Chaak Ming [LML]" w:date="2022-12-07T12:22:00Z">
        <w:r w:rsidR="00A32673" w:rsidRPr="007B69CF">
          <w:rPr>
            <w:rFonts w:hint="eastAsia"/>
            <w:lang w:val="zh-Hant" w:eastAsia="zh-TW"/>
          </w:rPr>
          <w:t>「</w:t>
        </w:r>
      </w:ins>
      <w:del w:id="782" w:author="Grace Chan" w:date="2022-12-06T20:37:00Z">
        <w:r w:rsidRPr="007B69CF" w:rsidDel="002036FB">
          <w:rPr>
            <w:rFonts w:hint="eastAsia"/>
            <w:lang w:val="zh-Hant" w:eastAsia="zh-TW"/>
          </w:rPr>
          <w:delText>树</w:delText>
        </w:r>
      </w:del>
      <w:ins w:id="783" w:author="Grace Chan" w:date="2022-12-06T20:37:00Z">
        <w:r w:rsidR="002036FB" w:rsidRPr="007B69CF">
          <w:rPr>
            <w:rFonts w:hint="eastAsia"/>
            <w:lang w:val="zh-Hant" w:eastAsia="zh-TW"/>
          </w:rPr>
          <w:t>樹</w:t>
        </w:r>
      </w:ins>
      <w:del w:id="784" w:author="LAU, Chaak Ming [LML]" w:date="2022-12-07T12:22:00Z">
        <w:r w:rsidRPr="007B69CF" w:rsidDel="00A32673">
          <w:rPr>
            <w:rFonts w:hint="eastAsia"/>
            <w:lang w:val="zh-Hant" w:eastAsia="zh-TW"/>
          </w:rPr>
          <w:delText>”</w:delText>
        </w:r>
      </w:del>
      <w:ins w:id="785" w:author="LAU, Chaak Ming [LML]" w:date="2022-12-07T12:22:00Z">
        <w:r w:rsidR="00A32673" w:rsidRPr="007B69CF">
          <w:rPr>
            <w:rFonts w:hint="eastAsia"/>
            <w:lang w:val="zh-Hant" w:eastAsia="zh-TW"/>
          </w:rPr>
          <w:t>」</w:t>
        </w:r>
      </w:ins>
      <w:r w:rsidRPr="007B69CF">
        <w:rPr>
          <w:lang w:val="zh-Hant" w:eastAsia="zh-TW"/>
        </w:rPr>
        <w:t>這個詞根本不具有象似性，可以評</w:t>
      </w:r>
      <w:del w:id="786" w:author="Grace Chan" w:date="2022-12-08T14:09:00Z">
        <w:r w:rsidRPr="007B69CF" w:rsidDel="001354C8">
          <w:rPr>
            <w:lang w:val="zh-Hant" w:eastAsia="zh-TW"/>
          </w:rPr>
          <w:delText>分</w:delText>
        </w:r>
      </w:del>
      <w:r w:rsidRPr="007B69CF">
        <w:rPr>
          <w:lang w:val="zh-Hant" w:eastAsia="zh-TW"/>
        </w:rPr>
        <w:t>為</w:t>
      </w:r>
      <w:r w:rsidRPr="007B69CF">
        <w:rPr>
          <w:lang w:val="zh-Hant" w:eastAsia="zh-TW"/>
        </w:rPr>
        <w:t>1</w:t>
      </w:r>
      <w:ins w:id="787" w:author="Grace Chan" w:date="2022-12-08T14:09:00Z">
        <w:r w:rsidR="001354C8" w:rsidRPr="007B69CF">
          <w:rPr>
            <w:rFonts w:hint="eastAsia"/>
            <w:lang w:val="zh-Hant" w:eastAsia="zh-TW"/>
          </w:rPr>
          <w:t>分</w:t>
        </w:r>
      </w:ins>
      <w:r w:rsidRPr="007B69CF">
        <w:rPr>
          <w:lang w:val="zh-Hant" w:eastAsia="zh-TW"/>
        </w:rPr>
        <w:t>。</w:t>
      </w:r>
      <w:del w:id="788" w:author="Grace Chan" w:date="2022-12-08T14:09:00Z">
        <w:r w:rsidRPr="007B69CF" w:rsidDel="001354C8">
          <w:rPr>
            <w:lang w:val="zh-Hant" w:eastAsia="zh-TW"/>
          </w:rPr>
          <w:delText xml:space="preserve"> </w:delText>
        </w:r>
      </w:del>
      <w:r w:rsidRPr="007B69CF">
        <w:rPr>
          <w:lang w:val="zh-Hant" w:eastAsia="zh-TW"/>
        </w:rPr>
        <w:t>當然，象似性居中的詞彙應該在兩個極端情況之間進行適當的評分，例如</w:t>
      </w:r>
      <w:r w:rsidRPr="007B69CF">
        <w:rPr>
          <w:lang w:val="zh-Hant" w:eastAsia="zh-TW"/>
        </w:rPr>
        <w:t>3</w:t>
      </w:r>
      <w:r w:rsidRPr="007B69CF">
        <w:rPr>
          <w:lang w:val="zh-Hant" w:eastAsia="zh-TW"/>
        </w:rPr>
        <w:t>或</w:t>
      </w:r>
      <w:r w:rsidRPr="007B69CF">
        <w:rPr>
          <w:lang w:val="zh-Hant" w:eastAsia="zh-TW"/>
        </w:rPr>
        <w:t>4</w:t>
      </w:r>
      <w:r w:rsidRPr="007B69CF">
        <w:rPr>
          <w:lang w:val="zh-Hant" w:eastAsia="zh-TW"/>
        </w:rPr>
        <w:t>。</w:t>
      </w:r>
      <w:del w:id="789" w:author="Grace Chan" w:date="2022-12-08T14:10:00Z">
        <w:r w:rsidRPr="007B69CF" w:rsidDel="001354C8">
          <w:rPr>
            <w:lang w:val="zh-Hant" w:eastAsia="zh-TW"/>
          </w:rPr>
          <w:delText xml:space="preserve"> </w:delText>
        </w:r>
      </w:del>
      <w:r w:rsidRPr="007B69CF">
        <w:rPr>
          <w:lang w:val="zh-Hant" w:eastAsia="zh-TW"/>
        </w:rPr>
        <w:t>如果</w:t>
      </w:r>
      <w:del w:id="790" w:author="Grace Chan" w:date="2022-12-22T13:16:00Z">
        <w:r w:rsidRPr="007B69CF" w:rsidDel="00DF0DC1">
          <w:rPr>
            <w:lang w:val="zh-Hant" w:eastAsia="zh-TW"/>
          </w:rPr>
          <w:delText>您</w:delText>
        </w:r>
      </w:del>
      <w:ins w:id="791" w:author="Grace Chan" w:date="2022-12-22T13:16:00Z">
        <w:r w:rsidR="00DF0DC1">
          <w:rPr>
            <w:lang w:val="zh-Hant" w:eastAsia="zh-TW"/>
          </w:rPr>
          <w:t>你</w:t>
        </w:r>
      </w:ins>
      <w:r w:rsidRPr="007B69CF">
        <w:rPr>
          <w:lang w:val="zh-Hant" w:eastAsia="zh-TW"/>
        </w:rPr>
        <w:t>不知道該詞彙的意思，請按</w:t>
      </w:r>
      <w:r w:rsidRPr="007B69CF">
        <w:rPr>
          <w:lang w:val="zh-Hant" w:eastAsia="zh-TW"/>
        </w:rPr>
        <w:t>X</w:t>
      </w:r>
      <w:r w:rsidRPr="007B69CF">
        <w:rPr>
          <w:lang w:val="zh-Hant" w:eastAsia="zh-TW"/>
        </w:rPr>
        <w:t>。</w:t>
      </w:r>
      <w:del w:id="792" w:author="Grace Chan" w:date="2022-12-08T14:10:00Z">
        <w:r w:rsidRPr="007B69CF" w:rsidDel="001354C8">
          <w:rPr>
            <w:lang w:val="zh-Hant" w:eastAsia="zh-TW"/>
          </w:rPr>
          <w:delText xml:space="preserve"> </w:delText>
        </w:r>
      </w:del>
      <w:r w:rsidRPr="007B69CF">
        <w:rPr>
          <w:lang w:val="zh-Hant" w:eastAsia="zh-TW"/>
        </w:rPr>
        <w:t>請在</w:t>
      </w:r>
      <w:del w:id="793" w:author="Grace Chan" w:date="2022-12-06T20:38:00Z">
        <w:r w:rsidRPr="007B69CF" w:rsidDel="002036FB">
          <w:rPr>
            <w:rFonts w:hint="eastAsia"/>
            <w:lang w:val="zh-Hant" w:eastAsia="zh-TW"/>
          </w:rPr>
          <w:delText>保證</w:delText>
        </w:r>
      </w:del>
      <w:ins w:id="794" w:author="Grace Chan" w:date="2022-12-06T20:38:00Z">
        <w:r w:rsidR="002036FB" w:rsidRPr="007B69CF">
          <w:rPr>
            <w:rFonts w:hint="eastAsia"/>
            <w:lang w:val="zh-Hant" w:eastAsia="zh-TW"/>
          </w:rPr>
          <w:t>確保</w:t>
        </w:r>
      </w:ins>
      <w:r w:rsidRPr="007B69CF">
        <w:rPr>
          <w:lang w:val="zh-Hant" w:eastAsia="zh-TW"/>
        </w:rPr>
        <w:t>評分準確的同時快速完成任務。</w:t>
      </w:r>
      <w:del w:id="795" w:author="Grace Chan" w:date="2022-12-08T14:10:00Z">
        <w:r w:rsidRPr="007B69CF" w:rsidDel="001354C8">
          <w:rPr>
            <w:lang w:val="zh-Hant" w:eastAsia="zh-TW"/>
          </w:rPr>
          <w:delText xml:space="preserve"> </w:delText>
        </w:r>
      </w:del>
      <w:del w:id="796" w:author="Grace Chan" w:date="2022-12-22T13:16:00Z">
        <w:r w:rsidRPr="007B69CF" w:rsidDel="00DF0DC1">
          <w:rPr>
            <w:lang w:val="zh-Hant" w:eastAsia="zh-TW"/>
          </w:rPr>
          <w:delText>您</w:delText>
        </w:r>
      </w:del>
      <w:ins w:id="797" w:author="Grace Chan" w:date="2022-12-22T13:16:00Z">
        <w:r w:rsidR="00DF0DC1">
          <w:rPr>
            <w:lang w:val="zh-Hant" w:eastAsia="zh-TW"/>
          </w:rPr>
          <w:t>你</w:t>
        </w:r>
      </w:ins>
      <w:r w:rsidRPr="007B69CF">
        <w:rPr>
          <w:lang w:val="zh-Hant" w:eastAsia="zh-TW"/>
        </w:rPr>
        <w:t>可以</w:t>
      </w:r>
      <w:del w:id="798" w:author="Grace Chan" w:date="2022-12-06T20:38:00Z">
        <w:r w:rsidRPr="007B69CF" w:rsidDel="002036FB">
          <w:rPr>
            <w:rFonts w:hint="eastAsia"/>
            <w:lang w:val="zh-Hant" w:eastAsia="zh-TW"/>
          </w:rPr>
          <w:delText>隨心</w:delText>
        </w:r>
      </w:del>
      <w:ins w:id="799" w:author="Grace Chan" w:date="2022-12-06T20:38:00Z">
        <w:r w:rsidR="002036FB" w:rsidRPr="007B69CF">
          <w:rPr>
            <w:rFonts w:hint="eastAsia"/>
            <w:lang w:val="zh-Hant" w:eastAsia="zh-TW"/>
          </w:rPr>
          <w:t>憑直覺</w:t>
        </w:r>
      </w:ins>
      <w:r w:rsidRPr="007B69CF">
        <w:rPr>
          <w:lang w:val="zh-Hant" w:eastAsia="zh-TW"/>
        </w:rPr>
        <w:t>使用從</w:t>
      </w:r>
      <w:r w:rsidRPr="007B69CF">
        <w:rPr>
          <w:lang w:val="zh-Hant" w:eastAsia="zh-TW"/>
        </w:rPr>
        <w:t>1</w:t>
      </w:r>
      <w:r w:rsidRPr="007B69CF">
        <w:rPr>
          <w:lang w:val="zh-Hant" w:eastAsia="zh-TW"/>
        </w:rPr>
        <w:t>到</w:t>
      </w:r>
      <w:r w:rsidRPr="007B69CF">
        <w:rPr>
          <w:lang w:val="zh-Hant" w:eastAsia="zh-TW"/>
        </w:rPr>
        <w:t>7</w:t>
      </w:r>
      <w:r w:rsidRPr="007B69CF">
        <w:rPr>
          <w:lang w:val="zh-Hant" w:eastAsia="zh-TW"/>
        </w:rPr>
        <w:t>的所有</w:t>
      </w:r>
      <w:del w:id="800" w:author="Grace Chan" w:date="2022-12-06T20:38:00Z">
        <w:r w:rsidRPr="007B69CF" w:rsidDel="002036FB">
          <w:rPr>
            <w:rFonts w:hint="eastAsia"/>
            <w:lang w:val="zh-Hant" w:eastAsia="zh-TW"/>
          </w:rPr>
          <w:delText>數位</w:delText>
        </w:r>
      </w:del>
      <w:ins w:id="801" w:author="Grace Chan" w:date="2022-12-06T20:38:00Z">
        <w:r w:rsidR="002036FB" w:rsidRPr="007B69CF">
          <w:rPr>
            <w:rFonts w:hint="eastAsia"/>
            <w:lang w:val="zh-Hant" w:eastAsia="zh-TW"/>
          </w:rPr>
          <w:t>等級</w:t>
        </w:r>
      </w:ins>
      <w:ins w:id="802" w:author="Grace Chan" w:date="2022-12-08T14:10:00Z">
        <w:r w:rsidR="007B69CF" w:rsidRPr="007B69CF">
          <w:rPr>
            <w:rFonts w:hint="eastAsia"/>
            <w:lang w:val="zh-Hant" w:eastAsia="zh-TW"/>
          </w:rPr>
          <w:t>；</w:t>
        </w:r>
      </w:ins>
      <w:del w:id="803" w:author="Grace Chan" w:date="2022-12-08T14:10:00Z">
        <w:r w:rsidRPr="007B69CF" w:rsidDel="007B69CF">
          <w:rPr>
            <w:lang w:val="zh-Hant" w:eastAsia="zh-TW"/>
          </w:rPr>
          <w:delText xml:space="preserve">; </w:delText>
        </w:r>
      </w:del>
      <w:r w:rsidRPr="007B69CF">
        <w:rPr>
          <w:lang w:val="zh-Hant" w:eastAsia="zh-TW"/>
        </w:rPr>
        <w:t>同時，只要</w:t>
      </w:r>
      <w:del w:id="804" w:author="Grace Chan" w:date="2022-12-22T13:16:00Z">
        <w:r w:rsidRPr="007B69CF" w:rsidDel="00DF0DC1">
          <w:rPr>
            <w:lang w:val="zh-Hant" w:eastAsia="zh-TW"/>
          </w:rPr>
          <w:delText>您</w:delText>
        </w:r>
      </w:del>
      <w:ins w:id="805" w:author="Grace Chan" w:date="2022-12-22T13:16:00Z">
        <w:r w:rsidR="00DF0DC1">
          <w:rPr>
            <w:lang w:val="zh-Hant" w:eastAsia="zh-TW"/>
          </w:rPr>
          <w:t>你</w:t>
        </w:r>
      </w:ins>
      <w:r w:rsidRPr="007B69CF">
        <w:rPr>
          <w:lang w:val="zh-Hant" w:eastAsia="zh-TW"/>
        </w:rPr>
        <w:t>在評分時</w:t>
      </w:r>
      <w:del w:id="806" w:author="Grace Chan" w:date="2022-12-06T20:38:00Z">
        <w:r w:rsidRPr="007B69CF" w:rsidDel="002036FB">
          <w:rPr>
            <w:rFonts w:hint="eastAsia"/>
            <w:lang w:val="zh-Hant" w:eastAsia="zh-TW"/>
          </w:rPr>
          <w:delText>保持誠實</w:delText>
        </w:r>
      </w:del>
      <w:ins w:id="807" w:author="Grace Chan" w:date="2022-12-06T20:38:00Z">
        <w:r w:rsidR="002036FB" w:rsidRPr="007B69CF">
          <w:rPr>
            <w:rFonts w:hint="eastAsia"/>
            <w:lang w:val="zh-Hant" w:eastAsia="zh-TW"/>
          </w:rPr>
          <w:t>如實作答</w:t>
        </w:r>
      </w:ins>
      <w:r w:rsidRPr="007B69CF">
        <w:rPr>
          <w:lang w:val="zh-Hant" w:eastAsia="zh-TW"/>
        </w:rPr>
        <w:t>，就無需擔心</w:t>
      </w:r>
      <w:del w:id="808" w:author="Grace Chan" w:date="2022-12-22T13:16:00Z">
        <w:r w:rsidRPr="007B69CF" w:rsidDel="00DF0DC1">
          <w:rPr>
            <w:lang w:val="zh-Hant" w:eastAsia="zh-TW"/>
          </w:rPr>
          <w:delText>您</w:delText>
        </w:r>
      </w:del>
      <w:ins w:id="809" w:author="Grace Chan" w:date="2022-12-22T13:16:00Z">
        <w:r w:rsidR="00DF0DC1">
          <w:rPr>
            <w:lang w:val="zh-Hant" w:eastAsia="zh-TW"/>
          </w:rPr>
          <w:t>你</w:t>
        </w:r>
      </w:ins>
      <w:r w:rsidRPr="007B69CF">
        <w:rPr>
          <w:lang w:val="zh-Hant" w:eastAsia="zh-TW"/>
        </w:rPr>
        <w:t>使用特定</w:t>
      </w:r>
      <w:ins w:id="810" w:author="Grace Chan" w:date="2022-12-08T14:10:00Z">
        <w:r w:rsidR="007B69CF" w:rsidRPr="007B69CF">
          <w:rPr>
            <w:rFonts w:hint="eastAsia"/>
            <w:lang w:val="zh-Hant" w:eastAsia="zh-TW"/>
          </w:rPr>
          <w:t>分數</w:t>
        </w:r>
      </w:ins>
      <w:del w:id="811" w:author="Grace Chan" w:date="2022-12-08T14:10:00Z">
        <w:r w:rsidRPr="007B69CF" w:rsidDel="007B69CF">
          <w:rPr>
            <w:lang w:val="zh-Hant" w:eastAsia="zh-TW"/>
          </w:rPr>
          <w:delText>數字</w:delText>
        </w:r>
      </w:del>
      <w:r w:rsidRPr="007B69CF">
        <w:rPr>
          <w:lang w:val="zh-Hant" w:eastAsia="zh-TW"/>
        </w:rPr>
        <w:t>的頻率。</w:t>
      </w:r>
    </w:p>
    <w:sectPr w:rsidR="00A03A5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AU, Chaak Ming [LML]" w:date="2022-12-07T11:57:00Z" w:initials="LCM[">
    <w:p w14:paraId="4CF1A4FB" w14:textId="42450FD3" w:rsidR="00875971" w:rsidRPr="00875971" w:rsidRDefault="00875971">
      <w:pPr>
        <w:pStyle w:val="CommentText"/>
        <w:rPr>
          <w:rFonts w:eastAsia="DengXian"/>
          <w:lang w:eastAsia="zh-TW"/>
        </w:rPr>
      </w:pPr>
      <w:r>
        <w:rPr>
          <w:rStyle w:val="CommentReference"/>
        </w:rPr>
        <w:annotationRef/>
      </w:r>
      <w:r>
        <w:rPr>
          <w:rFonts w:hint="eastAsia"/>
          <w:lang w:eastAsia="zh-TW"/>
        </w:rPr>
        <w:t>要確保粵語使用者選擇「香港粵語」或「廣東話」而非「中文」。</w:t>
      </w:r>
    </w:p>
  </w:comment>
  <w:comment w:id="11" w:author="LAU, Chaak Ming [LML]" w:date="2022-12-07T11:57:00Z" w:initials="LCM[">
    <w:p w14:paraId="08E3208C" w14:textId="4C1E8295" w:rsidR="00875971" w:rsidRPr="00875971" w:rsidRDefault="00875971">
      <w:pPr>
        <w:pStyle w:val="CommentText"/>
        <w:rPr>
          <w:rFonts w:eastAsia="DengXian"/>
          <w:lang w:eastAsia="zh-TW"/>
        </w:rPr>
      </w:pPr>
      <w:r>
        <w:rPr>
          <w:rStyle w:val="CommentReference"/>
        </w:rPr>
        <w:annotationRef/>
      </w:r>
      <w:r>
        <w:rPr>
          <w:rFonts w:hint="eastAsia"/>
          <w:lang w:eastAsia="zh-TW"/>
        </w:rPr>
        <w:t>加上「其他」一詞</w:t>
      </w:r>
    </w:p>
  </w:comment>
  <w:comment w:id="22" w:author="LAU, Chaak Ming [LML]" w:date="2022-12-07T11:57:00Z" w:initials="LCM[">
    <w:p w14:paraId="49846C17" w14:textId="4FAA2246" w:rsidR="00875971" w:rsidRDefault="00875971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>
        <w:rPr>
          <w:rFonts w:hint="eastAsia"/>
          <w:lang w:eastAsia="zh-TW"/>
        </w:rPr>
        <w:t>加入「或大學」（在香港，大專指非學位課程）</w:t>
      </w:r>
    </w:p>
  </w:comment>
  <w:comment w:id="29" w:author="LAU, Chaak Ming [LML]" w:date="2022-12-07T11:56:00Z" w:initials="LCM[">
    <w:p w14:paraId="311B188D" w14:textId="12A2FB41" w:rsidR="00875971" w:rsidRDefault="00875971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>
        <w:rPr>
          <w:lang w:eastAsia="zh-TW"/>
        </w:rPr>
        <w:t xml:space="preserve">Processing </w:t>
      </w:r>
      <w:r>
        <w:rPr>
          <w:rFonts w:hint="eastAsia"/>
          <w:lang w:eastAsia="zh-TW"/>
        </w:rPr>
        <w:t>此處譯作「處理」</w:t>
      </w:r>
    </w:p>
    <w:p w14:paraId="118DB8D2" w14:textId="767D106A" w:rsidR="00875971" w:rsidRPr="00875971" w:rsidRDefault="00875971">
      <w:pPr>
        <w:pStyle w:val="CommentText"/>
        <w:rPr>
          <w:rFonts w:eastAsia="DengXian"/>
          <w:lang w:eastAsia="zh-TW"/>
        </w:rPr>
      </w:pPr>
      <w:r>
        <w:rPr>
          <w:lang w:eastAsia="zh-TW"/>
        </w:rPr>
        <w:t xml:space="preserve">Words </w:t>
      </w:r>
      <w:r>
        <w:rPr>
          <w:rFonts w:hint="eastAsia"/>
          <w:lang w:eastAsia="zh-TW"/>
        </w:rPr>
        <w:t>譯作「</w:t>
      </w:r>
      <w:r w:rsidR="00B1174C">
        <w:rPr>
          <w:rFonts w:hint="eastAsia"/>
          <w:lang w:eastAsia="zh-TW"/>
        </w:rPr>
        <w:t>詞彙</w:t>
      </w:r>
      <w:r>
        <w:rPr>
          <w:rFonts w:hint="eastAsia"/>
          <w:lang w:eastAsia="zh-TW"/>
        </w:rPr>
        <w:t>」</w:t>
      </w:r>
    </w:p>
  </w:comment>
  <w:comment w:id="56" w:author="Sau-Chin Chen" w:date="2022-10-03T09:20:00Z" w:initials="">
    <w:p w14:paraId="745D55A8" w14:textId="77777777" w:rsidR="00A03A54" w:rsidRDefault="009A4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eastAsia="zh-TW"/>
        </w:rPr>
      </w:pPr>
      <w:r>
        <w:rPr>
          <w:color w:val="000000"/>
          <w:sz w:val="22"/>
          <w:szCs w:val="22"/>
          <w:lang w:val="zh-Hant" w:eastAsia="zh-TW"/>
        </w:rPr>
        <w:t>確保這將在腳本中進行設置。這應該是中文鍵盤中的</w:t>
      </w:r>
      <w:r>
        <w:rPr>
          <w:color w:val="000000"/>
          <w:sz w:val="22"/>
          <w:szCs w:val="22"/>
          <w:lang w:val="zh-Hant" w:eastAsia="zh-TW"/>
        </w:rPr>
        <w:t xml:space="preserve"> Z</w:t>
      </w:r>
      <w:r>
        <w:rPr>
          <w:color w:val="000000"/>
          <w:sz w:val="22"/>
          <w:szCs w:val="22"/>
          <w:lang w:val="zh-Hant" w:eastAsia="zh-TW"/>
        </w:rPr>
        <w:t>。</w:t>
      </w:r>
    </w:p>
  </w:comment>
  <w:comment w:id="113" w:author="Sau-Chin Chen" w:date="2022-10-03T09:22:00Z" w:initials="">
    <w:p w14:paraId="745D55AA" w14:textId="77777777" w:rsidR="00A03A54" w:rsidRDefault="009A4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eastAsia="zh-TW"/>
        </w:rPr>
      </w:pPr>
      <w:r>
        <w:rPr>
          <w:color w:val="000000"/>
          <w:sz w:val="22"/>
          <w:szCs w:val="22"/>
          <w:lang w:val="zh-Hant" w:eastAsia="zh-TW"/>
        </w:rPr>
        <w:t>確保這將在腳本中進行設置。這應該是中文鍵盤中的</w:t>
      </w:r>
      <w:r>
        <w:rPr>
          <w:color w:val="000000"/>
          <w:sz w:val="22"/>
          <w:szCs w:val="22"/>
          <w:lang w:val="zh-Hant" w:eastAsia="zh-TW"/>
        </w:rPr>
        <w:t xml:space="preserve"> Z</w:t>
      </w:r>
      <w:r>
        <w:rPr>
          <w:color w:val="000000"/>
          <w:sz w:val="22"/>
          <w:szCs w:val="22"/>
          <w:lang w:val="zh-Hant" w:eastAsia="zh-TW"/>
        </w:rPr>
        <w:t>。</w:t>
      </w:r>
    </w:p>
  </w:comment>
  <w:comment w:id="121" w:author="Sau-Chin Chen" w:date="2022-10-03T09:22:00Z" w:initials="">
    <w:p w14:paraId="745D55AB" w14:textId="77777777" w:rsidR="00A03A54" w:rsidRDefault="009A4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eastAsia="zh-TW"/>
        </w:rPr>
      </w:pPr>
      <w:r>
        <w:rPr>
          <w:color w:val="000000"/>
          <w:sz w:val="22"/>
          <w:szCs w:val="22"/>
          <w:lang w:val="zh-Hant" w:eastAsia="zh-TW"/>
        </w:rPr>
        <w:t>確保這將在腳本中進行設置。這應該是中文鍵盤中的</w:t>
      </w:r>
      <w:r>
        <w:rPr>
          <w:color w:val="000000"/>
          <w:sz w:val="22"/>
          <w:szCs w:val="22"/>
          <w:lang w:val="zh-Hant" w:eastAsia="zh-TW"/>
        </w:rPr>
        <w:t>M</w:t>
      </w:r>
      <w:r>
        <w:rPr>
          <w:color w:val="000000"/>
          <w:sz w:val="22"/>
          <w:szCs w:val="22"/>
          <w:lang w:val="zh-Hant" w:eastAsia="zh-TW"/>
        </w:rPr>
        <w:t>。</w:t>
      </w:r>
    </w:p>
  </w:comment>
  <w:comment w:id="140" w:author="Sau-Chin Chen" w:date="2022-10-03T09:22:00Z" w:initials="">
    <w:p w14:paraId="745D55AC" w14:textId="77777777" w:rsidR="00A03A54" w:rsidRDefault="009A4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eastAsia="zh-TW"/>
        </w:rPr>
      </w:pPr>
      <w:r>
        <w:rPr>
          <w:color w:val="000000"/>
          <w:sz w:val="22"/>
          <w:szCs w:val="22"/>
          <w:lang w:val="zh-Hant" w:eastAsia="zh-TW"/>
        </w:rPr>
        <w:t>確保這將在腳本中進行設置。這應該是中文鍵盤中的</w:t>
      </w:r>
      <w:r>
        <w:rPr>
          <w:color w:val="000000"/>
          <w:sz w:val="22"/>
          <w:szCs w:val="22"/>
          <w:lang w:val="zh-Hant" w:eastAsia="zh-TW"/>
        </w:rPr>
        <w:t xml:space="preserve"> Z</w:t>
      </w:r>
      <w:r>
        <w:rPr>
          <w:color w:val="000000"/>
          <w:sz w:val="22"/>
          <w:szCs w:val="22"/>
          <w:lang w:val="zh-Hant" w:eastAsia="zh-TW"/>
        </w:rPr>
        <w:t>。</w:t>
      </w:r>
    </w:p>
  </w:comment>
  <w:comment w:id="143" w:author="Sau-Chin Chen" w:date="2022-10-03T09:22:00Z" w:initials="">
    <w:p w14:paraId="745D55AD" w14:textId="77777777" w:rsidR="00A03A54" w:rsidRDefault="009A4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  <w:lang w:eastAsia="zh-TW"/>
        </w:rPr>
      </w:pPr>
      <w:r>
        <w:rPr>
          <w:color w:val="000000"/>
          <w:sz w:val="22"/>
          <w:szCs w:val="22"/>
          <w:lang w:val="zh-Hant" w:eastAsia="zh-TW"/>
        </w:rPr>
        <w:t>確保這將在腳本中進行設置。這應該是中文鍵盤中的</w:t>
      </w:r>
      <w:r>
        <w:rPr>
          <w:color w:val="000000"/>
          <w:sz w:val="22"/>
          <w:szCs w:val="22"/>
          <w:lang w:val="zh-Hant" w:eastAsia="zh-TW"/>
        </w:rPr>
        <w:t>M</w:t>
      </w:r>
      <w:r>
        <w:rPr>
          <w:color w:val="000000"/>
          <w:sz w:val="22"/>
          <w:szCs w:val="22"/>
          <w:lang w:val="zh-Hant" w:eastAsia="zh-TW"/>
        </w:rPr>
        <w:t>。</w:t>
      </w:r>
    </w:p>
  </w:comment>
  <w:comment w:id="474" w:author="LAU, Chaak Ming [LML]" w:date="2022-12-07T12:19:00Z" w:initials="LCM[">
    <w:p w14:paraId="5F0A5B80" w14:textId="6D222D6C" w:rsidR="00A32673" w:rsidRDefault="00A32673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>
        <w:t>A</w:t>
      </w:r>
      <w:r>
        <w:rPr>
          <w:lang w:eastAsia="zh-TW"/>
        </w:rPr>
        <w:t xml:space="preserve">rousal? </w:t>
      </w:r>
      <w:r>
        <w:rPr>
          <w:rFonts w:hint="eastAsia"/>
          <w:lang w:eastAsia="zh-TW"/>
        </w:rPr>
        <w:t>比較多人譯做「喚起度」</w:t>
      </w:r>
    </w:p>
  </w:comment>
  <w:comment w:id="475" w:author="Grace Chan" w:date="2022-12-08T13:56:00Z" w:initials="GC">
    <w:p w14:paraId="66D5B6B0" w14:textId="77777777" w:rsidR="00504080" w:rsidRDefault="00504080" w:rsidP="006C107A">
      <w:pPr>
        <w:pStyle w:val="CommentText"/>
      </w:pPr>
      <w:r>
        <w:rPr>
          <w:rStyle w:val="CommentReference"/>
        </w:rPr>
        <w:annotationRef/>
      </w:r>
      <w:r>
        <w:t>Yes arousal</w:t>
      </w:r>
      <w:r>
        <w:rPr>
          <w:rFonts w:hint="eastAsia"/>
          <w:lang w:eastAsia="zh-TW"/>
        </w:rPr>
        <w:t>，噉用「喚起度」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F1A4FB" w15:done="0"/>
  <w15:commentEx w15:paraId="08E3208C" w15:done="0"/>
  <w15:commentEx w15:paraId="49846C17" w15:done="0"/>
  <w15:commentEx w15:paraId="118DB8D2" w15:done="0"/>
  <w15:commentEx w15:paraId="745D55A8" w15:done="0"/>
  <w15:commentEx w15:paraId="745D55AA" w15:done="0"/>
  <w15:commentEx w15:paraId="745D55AB" w15:done="0"/>
  <w15:commentEx w15:paraId="745D55AC" w15:done="0"/>
  <w15:commentEx w15:paraId="745D55AD" w15:done="0"/>
  <w15:commentEx w15:paraId="5F0A5B80" w15:done="0"/>
  <w15:commentEx w15:paraId="66D5B6B0" w15:paraIdParent="5F0A5B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C6BA1" w16cex:dateUtc="2022-12-08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F1A4FB" w16cid:durableId="273C5AA0"/>
  <w16cid:commentId w16cid:paraId="08E3208C" w16cid:durableId="273C5AA1"/>
  <w16cid:commentId w16cid:paraId="49846C17" w16cid:durableId="273C5AA2"/>
  <w16cid:commentId w16cid:paraId="118DB8D2" w16cid:durableId="273C5AA3"/>
  <w16cid:commentId w16cid:paraId="745D55A8" w16cid:durableId="2739FE79"/>
  <w16cid:commentId w16cid:paraId="745D55AA" w16cid:durableId="2739FE77"/>
  <w16cid:commentId w16cid:paraId="745D55AB" w16cid:durableId="2739FE76"/>
  <w16cid:commentId w16cid:paraId="745D55AC" w16cid:durableId="2739FE75"/>
  <w16cid:commentId w16cid:paraId="745D55AD" w16cid:durableId="2739FE74"/>
  <w16cid:commentId w16cid:paraId="5F0A5B80" w16cid:durableId="273C5AA9"/>
  <w16cid:commentId w16cid:paraId="66D5B6B0" w16cid:durableId="273C6B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172C"/>
    <w:multiLevelType w:val="hybridMultilevel"/>
    <w:tmpl w:val="9370941A"/>
    <w:lvl w:ilvl="0" w:tplc="24B21290">
      <w:start w:val="1"/>
      <w:numFmt w:val="decimal"/>
      <w:lvlText w:val="%1.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27884274"/>
    <w:multiLevelType w:val="hybridMultilevel"/>
    <w:tmpl w:val="CDE695BA"/>
    <w:lvl w:ilvl="0" w:tplc="8F8EC534">
      <w:start w:val="1"/>
      <w:numFmt w:val="decimalFullWidth"/>
      <w:lvlText w:val="%1．"/>
      <w:lvlJc w:val="left"/>
      <w:pPr>
        <w:ind w:left="960" w:hanging="48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5EA5729"/>
    <w:multiLevelType w:val="hybridMultilevel"/>
    <w:tmpl w:val="EC8A3296"/>
    <w:lvl w:ilvl="0" w:tplc="24B21290">
      <w:start w:val="1"/>
      <w:numFmt w:val="decimal"/>
      <w:lvlText w:val="%1.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7115">
    <w:abstractNumId w:val="1"/>
  </w:num>
  <w:num w:numId="2" w16cid:durableId="81806566">
    <w:abstractNumId w:val="0"/>
  </w:num>
  <w:num w:numId="3" w16cid:durableId="151121507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ce Chan">
    <w15:presenceInfo w15:providerId="Windows Live" w15:userId="ed90ccc33bc1ed09"/>
  </w15:person>
  <w15:person w15:author="LAU, Chaak Ming [LML]">
    <w15:presenceInfo w15:providerId="AD" w15:userId="S-1-5-21-362188173-1902112676-2242252349-10865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54"/>
    <w:rsid w:val="000130CE"/>
    <w:rsid w:val="00027DA0"/>
    <w:rsid w:val="00080F11"/>
    <w:rsid w:val="00082C70"/>
    <w:rsid w:val="00085002"/>
    <w:rsid w:val="000A6548"/>
    <w:rsid w:val="001029D6"/>
    <w:rsid w:val="001220D7"/>
    <w:rsid w:val="0012586A"/>
    <w:rsid w:val="001354C8"/>
    <w:rsid w:val="00167E98"/>
    <w:rsid w:val="00170FD3"/>
    <w:rsid w:val="001A7A2E"/>
    <w:rsid w:val="001C1F71"/>
    <w:rsid w:val="001C5E31"/>
    <w:rsid w:val="002036FB"/>
    <w:rsid w:val="00227429"/>
    <w:rsid w:val="0028478B"/>
    <w:rsid w:val="00291454"/>
    <w:rsid w:val="002A3681"/>
    <w:rsid w:val="002A65E6"/>
    <w:rsid w:val="002C2E2C"/>
    <w:rsid w:val="002E6537"/>
    <w:rsid w:val="003426D5"/>
    <w:rsid w:val="00351B70"/>
    <w:rsid w:val="00377AAC"/>
    <w:rsid w:val="003967CA"/>
    <w:rsid w:val="003A7450"/>
    <w:rsid w:val="003B3D57"/>
    <w:rsid w:val="003C3076"/>
    <w:rsid w:val="003E2FE5"/>
    <w:rsid w:val="00421963"/>
    <w:rsid w:val="00432EB6"/>
    <w:rsid w:val="00434173"/>
    <w:rsid w:val="00434FAD"/>
    <w:rsid w:val="00445777"/>
    <w:rsid w:val="0049222E"/>
    <w:rsid w:val="004E38AE"/>
    <w:rsid w:val="00504080"/>
    <w:rsid w:val="00514AB4"/>
    <w:rsid w:val="00581D09"/>
    <w:rsid w:val="005968BA"/>
    <w:rsid w:val="005E647F"/>
    <w:rsid w:val="006611AB"/>
    <w:rsid w:val="00687188"/>
    <w:rsid w:val="00692E96"/>
    <w:rsid w:val="006C3EEF"/>
    <w:rsid w:val="006D0F5F"/>
    <w:rsid w:val="006D1215"/>
    <w:rsid w:val="00710F73"/>
    <w:rsid w:val="00717D1A"/>
    <w:rsid w:val="00722B09"/>
    <w:rsid w:val="0073558C"/>
    <w:rsid w:val="00747AC4"/>
    <w:rsid w:val="00777FDE"/>
    <w:rsid w:val="007B69CF"/>
    <w:rsid w:val="007D30FD"/>
    <w:rsid w:val="007F0ED4"/>
    <w:rsid w:val="00842953"/>
    <w:rsid w:val="008443D8"/>
    <w:rsid w:val="00861677"/>
    <w:rsid w:val="00875971"/>
    <w:rsid w:val="008D3904"/>
    <w:rsid w:val="008F0E7A"/>
    <w:rsid w:val="008F6353"/>
    <w:rsid w:val="009301C1"/>
    <w:rsid w:val="00941C34"/>
    <w:rsid w:val="00951396"/>
    <w:rsid w:val="009A46ED"/>
    <w:rsid w:val="00A03A54"/>
    <w:rsid w:val="00A151C0"/>
    <w:rsid w:val="00A32673"/>
    <w:rsid w:val="00A40BEA"/>
    <w:rsid w:val="00AB3072"/>
    <w:rsid w:val="00AD2C25"/>
    <w:rsid w:val="00AE430E"/>
    <w:rsid w:val="00AF54F3"/>
    <w:rsid w:val="00B1174C"/>
    <w:rsid w:val="00B946B1"/>
    <w:rsid w:val="00B968C9"/>
    <w:rsid w:val="00BC3FB1"/>
    <w:rsid w:val="00BE4C90"/>
    <w:rsid w:val="00BF32E9"/>
    <w:rsid w:val="00C16373"/>
    <w:rsid w:val="00C418DC"/>
    <w:rsid w:val="00C5026E"/>
    <w:rsid w:val="00CA4812"/>
    <w:rsid w:val="00D04B51"/>
    <w:rsid w:val="00D543E3"/>
    <w:rsid w:val="00D57D42"/>
    <w:rsid w:val="00DF0DC1"/>
    <w:rsid w:val="00E2317C"/>
    <w:rsid w:val="00E35179"/>
    <w:rsid w:val="00E35DD5"/>
    <w:rsid w:val="00E6245C"/>
    <w:rsid w:val="00E62F2B"/>
    <w:rsid w:val="00E838B7"/>
    <w:rsid w:val="00EC28C0"/>
    <w:rsid w:val="00F132C5"/>
    <w:rsid w:val="00F6484B"/>
    <w:rsid w:val="00F806DF"/>
    <w:rsid w:val="00F8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5561"/>
  <w15:docId w15:val="{418D682B-6D1A-4717-AAE8-B889C817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36FB"/>
    <w:rPr>
      <w:color w:val="808080"/>
    </w:rPr>
  </w:style>
  <w:style w:type="paragraph" w:styleId="Revision">
    <w:name w:val="Revision"/>
    <w:hidden/>
    <w:uiPriority w:val="99"/>
    <w:semiHidden/>
    <w:rsid w:val="002036FB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9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71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87597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971"/>
    <w:rPr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SjbyuY7pOsxj8AY8pwhJew1Z4Q==">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</go:docsCustomData>
</go:gDocsCustomXmlDataStorage>
</file>

<file path=customXml/itemProps1.xml><?xml version="1.0" encoding="utf-8"?>
<ds:datastoreItem xmlns:ds="http://schemas.openxmlformats.org/officeDocument/2006/customXml" ds:itemID="{CA80E6A8-AD5B-4560-B7C2-010A8DA4D8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Lab</dc:creator>
  <dc:description/>
  <cp:lastModifiedBy>Grace Chan</cp:lastModifiedBy>
  <cp:revision>98</cp:revision>
  <dcterms:created xsi:type="dcterms:W3CDTF">2022-06-26T21:46:00Z</dcterms:created>
  <dcterms:modified xsi:type="dcterms:W3CDTF">2022-12-22T05:16:00Z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7D1BE749DAD6437696173AD39DCD0CC0</vt:lpwstr>
  </property>
</Properties>
</file>