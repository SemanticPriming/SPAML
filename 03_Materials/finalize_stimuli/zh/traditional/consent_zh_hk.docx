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83A4" w14:textId="5BF84F4D" w:rsidR="006F0403" w:rsidRPr="009C5088" w:rsidRDefault="00025C7D" w:rsidP="006F0403">
      <w:pPr>
        <w:pStyle w:val="Heading3"/>
        <w:jc w:val="both"/>
        <w:rPr>
          <w:rFonts w:ascii="Times New Roman" w:eastAsia="SimSun" w:hAnsi="Times New Roman" w:cs="Times New Roman"/>
          <w:sz w:val="26"/>
          <w:szCs w:val="26"/>
        </w:rPr>
      </w:pPr>
      <w:r w:rsidRPr="00025C7D">
        <w:rPr>
          <w:rFonts w:ascii="Times New Roman" w:eastAsia="SimSun" w:hAnsi="Times New Roman" w:cs="Times New Roman" w:hint="eastAsia"/>
          <w:sz w:val="26"/>
          <w:szCs w:val="26"/>
        </w:rPr>
        <w:t>參加同意書</w:t>
      </w:r>
      <w:r w:rsidR="009C5088">
        <w:rPr>
          <w:rFonts w:ascii="Times New Roman" w:eastAsia="SimSun" w:hAnsi="Times New Roman" w:cs="Times New Roman"/>
          <w:sz w:val="26"/>
          <w:szCs w:val="26"/>
        </w:rPr>
        <w:t xml:space="preserve"> (</w:t>
      </w:r>
      <w:r w:rsidR="009C5088" w:rsidRPr="009C5088">
        <w:rPr>
          <w:rFonts w:ascii="Times New Roman" w:eastAsia="SimSun" w:hAnsi="Times New Roman" w:cs="Times New Roman" w:hint="eastAsia"/>
          <w:sz w:val="26"/>
          <w:szCs w:val="26"/>
        </w:rPr>
        <w:t>Consent Form</w:t>
      </w:r>
      <w:r w:rsidR="009C5088">
        <w:rPr>
          <w:rFonts w:ascii="Times New Roman" w:eastAsia="SimSun" w:hAnsi="Times New Roman" w:cs="Times New Roman" w:hint="eastAsia"/>
          <w:sz w:val="26"/>
          <w:szCs w:val="26"/>
        </w:rPr>
        <w:t xml:space="preserve">) </w:t>
      </w:r>
      <w:r w:rsidR="006F0403" w:rsidRPr="009C5088">
        <w:rPr>
          <w:rFonts w:ascii="Times New Roman" w:eastAsia="SimSun" w:hAnsi="Times New Roman" w:cs="Times New Roman"/>
          <w:sz w:val="26"/>
          <w:szCs w:val="26"/>
        </w:rPr>
        <w:t xml:space="preserve">: </w:t>
      </w:r>
    </w:p>
    <w:p w14:paraId="4EC51B92" w14:textId="77777777" w:rsidR="006F0403" w:rsidRPr="009C5088" w:rsidRDefault="006F0403" w:rsidP="006F0403">
      <w:pPr>
        <w:jc w:val="both"/>
        <w:rPr>
          <w:rFonts w:ascii="Times New Roman" w:eastAsia="SimSun" w:hAnsi="Times New Roman" w:cs="Times New Roman"/>
          <w:sz w:val="22"/>
          <w:szCs w:val="22"/>
        </w:rPr>
      </w:pPr>
    </w:p>
    <w:p w14:paraId="7ABF8694" w14:textId="426C5EA9" w:rsidR="006F0403" w:rsidRPr="009C5088" w:rsidRDefault="00025C7D" w:rsidP="006F0403">
      <w:pPr>
        <w:jc w:val="center"/>
        <w:rPr>
          <w:rFonts w:ascii="Times New Roman" w:eastAsia="SimSun" w:hAnsi="Times New Roman" w:cs="Times New Roman"/>
          <w:b/>
          <w:sz w:val="22"/>
          <w:szCs w:val="22"/>
        </w:rPr>
      </w:pPr>
      <w:r>
        <w:rPr>
          <w:rFonts w:ascii="Times New Roman" w:eastAsia="SimSun" w:hAnsi="Times New Roman" w:cs="Times New Roman" w:hint="eastAsia"/>
          <w:b/>
          <w:sz w:val="22"/>
          <w:szCs w:val="22"/>
        </w:rPr>
        <w:t>參加同意書</w:t>
      </w:r>
    </w:p>
    <w:p w14:paraId="209AD41A" w14:textId="37903470" w:rsidR="006F0403" w:rsidRPr="009C5088" w:rsidRDefault="00025C7D" w:rsidP="006F0403">
      <w:pPr>
        <w:jc w:val="center"/>
        <w:rPr>
          <w:rFonts w:ascii="Times New Roman" w:eastAsia="SimSun" w:hAnsi="Times New Roman" w:cs="Times New Roman"/>
          <w:sz w:val="22"/>
          <w:szCs w:val="22"/>
        </w:rPr>
      </w:pPr>
      <w:r w:rsidRPr="00025C7D">
        <w:rPr>
          <w:rFonts w:ascii="Times New Roman" w:eastAsia="SimSun" w:hAnsi="Times New Roman" w:cs="Times New Roman" w:hint="eastAsia"/>
          <w:sz w:val="22"/>
          <w:szCs w:val="22"/>
          <w:lang w:val="en-GB"/>
        </w:rPr>
        <w:t>了解文字的處理和其意義</w:t>
      </w:r>
    </w:p>
    <w:p w14:paraId="6EC7B87E" w14:textId="77777777" w:rsidR="006F0403"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6EEDBC0E" w14:textId="7F1FDA99" w:rsidR="00187DCA" w:rsidRDefault="00187DCA" w:rsidP="006F0403">
      <w:pPr>
        <w:jc w:val="both"/>
        <w:rPr>
          <w:rFonts w:ascii="Times New Roman" w:eastAsia="SimSun" w:hAnsi="Times New Roman" w:cs="Times New Roman"/>
          <w:sz w:val="22"/>
          <w:szCs w:val="22"/>
          <w:lang w:val="en-GB"/>
        </w:rPr>
      </w:pP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好！我們</w:t>
      </w:r>
      <w:r>
        <w:rPr>
          <w:rFonts w:ascii="Times New Roman" w:eastAsia="SimSun" w:hAnsi="Times New Roman" w:cs="Times New Roman" w:hint="eastAsia"/>
          <w:sz w:val="22"/>
          <w:szCs w:val="22"/>
          <w:lang w:val="en-GB"/>
        </w:rPr>
        <w:t>希望</w:t>
      </w:r>
      <w:r w:rsidRPr="00187DCA">
        <w:rPr>
          <w:rFonts w:ascii="Times New Roman" w:eastAsia="SimSun" w:hAnsi="Times New Roman" w:cs="Times New Roman" w:hint="eastAsia"/>
          <w:sz w:val="22"/>
          <w:szCs w:val="22"/>
          <w:lang w:val="en-GB"/>
        </w:rPr>
        <w:t>邀</w:t>
      </w:r>
      <w:r>
        <w:rPr>
          <w:rFonts w:ascii="Times New Roman" w:eastAsia="SimSun" w:hAnsi="Times New Roman" w:cs="Times New Roman" w:hint="eastAsia"/>
          <w:sz w:val="22"/>
          <w:szCs w:val="22"/>
          <w:lang w:val="en-GB"/>
        </w:rPr>
        <w:t>請你</w:t>
      </w:r>
      <w:r w:rsidRPr="00187DCA">
        <w:rPr>
          <w:rFonts w:ascii="Times New Roman" w:eastAsia="SimSun" w:hAnsi="Times New Roman" w:cs="Times New Roman" w:hint="eastAsia"/>
          <w:sz w:val="22"/>
          <w:szCs w:val="22"/>
          <w:lang w:val="en-GB"/>
        </w:rPr>
        <w:t>參加</w:t>
      </w:r>
      <w:r>
        <w:rPr>
          <w:rFonts w:ascii="Times New Roman" w:eastAsia="SimSun" w:hAnsi="Times New Roman" w:cs="Times New Roman" w:hint="eastAsia"/>
          <w:sz w:val="22"/>
          <w:szCs w:val="22"/>
          <w:lang w:val="en-GB"/>
        </w:rPr>
        <w:t>本次</w:t>
      </w:r>
      <w:r w:rsidRPr="00187DCA">
        <w:rPr>
          <w:rFonts w:ascii="Times New Roman" w:eastAsia="SimSun" w:hAnsi="Times New Roman" w:cs="Times New Roman" w:hint="eastAsia"/>
          <w:sz w:val="22"/>
          <w:szCs w:val="22"/>
          <w:lang w:val="en-GB"/>
        </w:rPr>
        <w:t>關於</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閱讀如何發生</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以及</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如何從單詞中提取語義</w:t>
      </w:r>
      <w:r>
        <w:rPr>
          <w:rFonts w:ascii="Times New Roman" w:eastAsia="SimSun" w:hAnsi="Times New Roman" w:cs="Times New Roman" w:hint="eastAsia"/>
          <w:sz w:val="22"/>
          <w:szCs w:val="22"/>
          <w:lang w:val="en-GB"/>
        </w:rPr>
        <w:t>」</w:t>
      </w:r>
      <w:r w:rsidRPr="00187DCA">
        <w:rPr>
          <w:rFonts w:ascii="Times New Roman" w:eastAsia="SimSun" w:hAnsi="Times New Roman" w:cs="Times New Roman" w:hint="eastAsia"/>
          <w:sz w:val="22"/>
          <w:szCs w:val="22"/>
          <w:lang w:val="en-GB"/>
        </w:rPr>
        <w:t>的研究。</w:t>
      </w:r>
      <w:r>
        <w:rPr>
          <w:rFonts w:ascii="Times New Roman" w:eastAsia="SimSun" w:hAnsi="Times New Roman" w:cs="Times New Roman" w:hint="eastAsia"/>
          <w:sz w:val="22"/>
          <w:szCs w:val="22"/>
          <w:lang w:val="en-GB"/>
        </w:rPr>
        <w:t>答應</w:t>
      </w:r>
      <w:r w:rsidRPr="00187DCA">
        <w:rPr>
          <w:rFonts w:ascii="Times New Roman" w:eastAsia="SimSun" w:hAnsi="Times New Roman" w:cs="Times New Roman" w:hint="eastAsia"/>
          <w:sz w:val="22"/>
          <w:szCs w:val="22"/>
          <w:lang w:val="en-GB"/>
        </w:rPr>
        <w:t>參加前，</w:t>
      </w:r>
      <w:r>
        <w:rPr>
          <w:rFonts w:ascii="Times New Roman" w:eastAsia="SimSun" w:hAnsi="Times New Roman" w:cs="Times New Roman" w:hint="eastAsia"/>
          <w:sz w:val="22"/>
          <w:szCs w:val="22"/>
          <w:lang w:val="en-GB"/>
        </w:rPr>
        <w:t>請</w:t>
      </w:r>
      <w:r w:rsidRPr="00187DCA">
        <w:rPr>
          <w:rFonts w:ascii="Times New Roman" w:eastAsia="SimSun" w:hAnsi="Times New Roman" w:cs="Times New Roman" w:hint="eastAsia"/>
          <w:sz w:val="22"/>
          <w:szCs w:val="22"/>
          <w:lang w:val="en-GB"/>
        </w:rPr>
        <w:t>先</w:t>
      </w:r>
      <w:r>
        <w:rPr>
          <w:rFonts w:ascii="Times New Roman" w:eastAsia="SimSun" w:hAnsi="Times New Roman" w:cs="Times New Roman" w:hint="eastAsia"/>
          <w:sz w:val="22"/>
          <w:szCs w:val="22"/>
          <w:lang w:val="en-GB"/>
        </w:rPr>
        <w:t>細閱本</w:t>
      </w:r>
      <w:r w:rsidRPr="00187DCA">
        <w:rPr>
          <w:rFonts w:ascii="Times New Roman" w:eastAsia="SimSun" w:hAnsi="Times New Roman" w:cs="Times New Roman" w:hint="eastAsia"/>
          <w:sz w:val="22"/>
          <w:szCs w:val="22"/>
          <w:lang w:val="en-GB"/>
        </w:rPr>
        <w:t>表格</w:t>
      </w:r>
      <w:r>
        <w:rPr>
          <w:rFonts w:ascii="Times New Roman" w:eastAsia="SimSun" w:hAnsi="Times New Roman" w:cs="Times New Roman" w:hint="eastAsia"/>
          <w:sz w:val="22"/>
          <w:szCs w:val="22"/>
          <w:lang w:val="en-GB"/>
        </w:rPr>
        <w:t>。如有</w:t>
      </w:r>
      <w:r w:rsidRPr="00187DCA">
        <w:rPr>
          <w:rFonts w:ascii="Times New Roman" w:eastAsia="SimSun" w:hAnsi="Times New Roman" w:cs="Times New Roman" w:hint="eastAsia"/>
          <w:sz w:val="22"/>
          <w:szCs w:val="22"/>
          <w:lang w:val="en-GB"/>
        </w:rPr>
        <w:t>問題</w:t>
      </w:r>
      <w:r>
        <w:rPr>
          <w:rFonts w:ascii="Times New Roman" w:eastAsia="SimSun" w:hAnsi="Times New Roman" w:cs="Times New Roman" w:hint="eastAsia"/>
          <w:sz w:val="22"/>
          <w:szCs w:val="22"/>
          <w:lang w:val="en-GB"/>
        </w:rPr>
        <w:t>請隨便提出</w:t>
      </w:r>
      <w:r w:rsidRPr="00187DCA">
        <w:rPr>
          <w:rFonts w:ascii="Times New Roman" w:eastAsia="SimSun" w:hAnsi="Times New Roman" w:cs="Times New Roman" w:hint="eastAsia"/>
          <w:sz w:val="22"/>
          <w:szCs w:val="22"/>
          <w:lang w:val="en-GB"/>
        </w:rPr>
        <w:t>。</w:t>
      </w:r>
    </w:p>
    <w:p w14:paraId="0BF86E11" w14:textId="77777777" w:rsidR="00187DCA" w:rsidRDefault="00187DCA" w:rsidP="006F0403">
      <w:pPr>
        <w:jc w:val="both"/>
        <w:rPr>
          <w:rFonts w:ascii="Times New Roman" w:eastAsia="SimSun" w:hAnsi="Times New Roman" w:cs="Times New Roman"/>
          <w:sz w:val="22"/>
          <w:szCs w:val="22"/>
        </w:rPr>
      </w:pPr>
    </w:p>
    <w:p w14:paraId="0F67AAA1" w14:textId="77777777" w:rsidR="00187DCA" w:rsidRPr="00187DCA" w:rsidRDefault="00187DCA" w:rsidP="00187DCA">
      <w:pPr>
        <w:jc w:val="both"/>
        <w:rPr>
          <w:rFonts w:ascii="Times New Roman" w:eastAsia="SimSun" w:hAnsi="Times New Roman" w:cs="Times New Roman"/>
          <w:sz w:val="22"/>
          <w:szCs w:val="22"/>
          <w:lang w:val="en-GB"/>
        </w:rPr>
      </w:pPr>
      <w:r w:rsidRPr="00187DCA">
        <w:rPr>
          <w:rFonts w:ascii="Times New Roman" w:eastAsia="SimSun" w:hAnsi="Times New Roman" w:cs="Times New Roman" w:hint="eastAsia"/>
          <w:sz w:val="22"/>
          <w:szCs w:val="22"/>
          <w:lang w:val="en-GB"/>
        </w:rPr>
        <w:t>這項研究由哈里斯堡科技大學認知分析學教授</w:t>
      </w:r>
      <w:proofErr w:type="spellStart"/>
      <w:r w:rsidRPr="00187DCA">
        <w:rPr>
          <w:rFonts w:ascii="Times New Roman" w:eastAsia="SimSun" w:hAnsi="Times New Roman" w:cs="Times New Roman" w:hint="eastAsia"/>
          <w:sz w:val="22"/>
          <w:szCs w:val="22"/>
          <w:lang w:val="en-GB"/>
        </w:rPr>
        <w:t>Dr.</w:t>
      </w:r>
      <w:proofErr w:type="spellEnd"/>
      <w:r w:rsidRPr="00187DCA">
        <w:rPr>
          <w:rFonts w:ascii="Times New Roman" w:eastAsia="SimSun" w:hAnsi="Times New Roman" w:cs="Times New Roman" w:hint="eastAsia"/>
          <w:sz w:val="22"/>
          <w:szCs w:val="22"/>
          <w:lang w:val="en-GB"/>
        </w:rPr>
        <w:t xml:space="preserve"> Erin M. Buchanan</w:t>
      </w:r>
      <w:r w:rsidRPr="00187DCA">
        <w:rPr>
          <w:rFonts w:ascii="Times New Roman" w:eastAsia="SimSun" w:hAnsi="Times New Roman" w:cs="Times New Roman" w:hint="eastAsia"/>
          <w:sz w:val="22"/>
          <w:szCs w:val="22"/>
          <w:lang w:val="en-GB"/>
        </w:rPr>
        <w:t>主持。</w:t>
      </w:r>
    </w:p>
    <w:p w14:paraId="78B3AACF" w14:textId="77777777" w:rsidR="00154D7C" w:rsidRPr="009C5088" w:rsidRDefault="00154D7C" w:rsidP="006F0403">
      <w:pPr>
        <w:jc w:val="both"/>
        <w:rPr>
          <w:rFonts w:ascii="Times New Roman" w:eastAsia="SimSun" w:hAnsi="Times New Roman" w:cs="Times New Roman"/>
        </w:rPr>
      </w:pPr>
    </w:p>
    <w:p w14:paraId="1FACC35C" w14:textId="21A331E1" w:rsidR="006F0403" w:rsidRPr="009C5088" w:rsidRDefault="00E11460" w:rsidP="006F0403">
      <w:pPr>
        <w:jc w:val="both"/>
        <w:rPr>
          <w:rFonts w:ascii="Times New Roman" w:eastAsia="SimSun" w:hAnsi="Times New Roman" w:cs="Times New Roman"/>
          <w:b/>
          <w:sz w:val="22"/>
          <w:szCs w:val="22"/>
          <w:u w:val="single"/>
        </w:rPr>
      </w:pPr>
      <w:r w:rsidRPr="009C5088">
        <w:rPr>
          <w:rFonts w:ascii="Times New Roman" w:eastAsia="SimSun" w:hAnsi="Times New Roman" w:cs="Times New Roman"/>
          <w:b/>
          <w:sz w:val="22"/>
          <w:szCs w:val="22"/>
          <w:u w:val="single"/>
        </w:rPr>
        <w:t>背景</w:t>
      </w:r>
      <w:r w:rsidR="00187DCA">
        <w:rPr>
          <w:rFonts w:ascii="Times New Roman" w:eastAsia="SimSun" w:hAnsi="Times New Roman" w:cs="Times New Roman" w:hint="eastAsia"/>
          <w:b/>
          <w:sz w:val="22"/>
          <w:szCs w:val="22"/>
          <w:u w:val="single"/>
        </w:rPr>
        <w:t>資料：</w:t>
      </w:r>
    </w:p>
    <w:p w14:paraId="5799CDD0" w14:textId="46CE738C" w:rsidR="00187DCA" w:rsidRDefault="00187DCA" w:rsidP="006F0403">
      <w:pPr>
        <w:jc w:val="both"/>
        <w:rPr>
          <w:rFonts w:ascii="Times New Roman" w:eastAsia="SimSun" w:hAnsi="Times New Roman" w:cs="Times New Roman"/>
          <w:sz w:val="22"/>
          <w:szCs w:val="22"/>
        </w:rPr>
      </w:pPr>
      <w:r>
        <w:rPr>
          <w:rFonts w:ascii="Times New Roman" w:eastAsia="SimSun" w:hAnsi="Times New Roman" w:cs="Times New Roman" w:hint="eastAsia"/>
          <w:sz w:val="22"/>
          <w:szCs w:val="22"/>
          <w:lang w:val="en-GB"/>
        </w:rPr>
        <w:t>今次</w:t>
      </w:r>
      <w:r w:rsidRPr="00187DCA">
        <w:rPr>
          <w:rFonts w:ascii="Times New Roman" w:eastAsia="SimSun" w:hAnsi="Times New Roman" w:cs="Times New Roman" w:hint="eastAsia"/>
          <w:sz w:val="22"/>
          <w:szCs w:val="22"/>
          <w:lang w:val="en-GB"/>
        </w:rPr>
        <w:t>研究中，</w:t>
      </w: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將會被問到一些有關單詞概念的不同問題。例如，定義單詞的特徵，評價單詞的熟悉程度，或</w:t>
      </w:r>
      <w:r>
        <w:rPr>
          <w:rFonts w:ascii="Times New Roman" w:eastAsia="SimSun" w:hAnsi="Times New Roman" w:cs="Times New Roman" w:hint="eastAsia"/>
          <w:sz w:val="22"/>
          <w:szCs w:val="22"/>
          <w:lang w:val="en-GB"/>
        </w:rPr>
        <w:t>單純</w:t>
      </w:r>
      <w:r w:rsidRPr="00187DCA">
        <w:rPr>
          <w:rFonts w:ascii="Times New Roman" w:eastAsia="SimSun" w:hAnsi="Times New Roman" w:cs="Times New Roman" w:hint="eastAsia"/>
          <w:sz w:val="22"/>
          <w:szCs w:val="22"/>
          <w:lang w:val="en-GB"/>
        </w:rPr>
        <w:t>判斷</w:t>
      </w:r>
      <w:del w:id="0" w:author="Grace Chan" w:date="2022-12-22T13:15:00Z">
        <w:r w:rsidDel="00493C6E">
          <w:rPr>
            <w:rFonts w:ascii="PMingLiU" w:eastAsia="PMingLiU" w:hAnsi="PMingLiU" w:cs="Times New Roman" w:hint="eastAsia"/>
            <w:sz w:val="22"/>
            <w:szCs w:val="22"/>
            <w:lang w:val="en-GB"/>
          </w:rPr>
          <w:delText>字串</w:delText>
        </w:r>
      </w:del>
      <w:ins w:id="1" w:author="Grace Chan" w:date="2022-12-22T13:15:00Z">
        <w:r w:rsidR="00493C6E">
          <w:rPr>
            <w:rFonts w:ascii="PMingLiU" w:eastAsia="PMingLiU" w:hAnsi="PMingLiU" w:cs="Times New Roman" w:hint="eastAsia"/>
            <w:sz w:val="22"/>
            <w:szCs w:val="22"/>
            <w:lang w:val="en-GB"/>
          </w:rPr>
          <w:t>組</w:t>
        </w:r>
      </w:ins>
      <w:ins w:id="2" w:author="Grace Chan" w:date="2022-12-22T13:16:00Z">
        <w:r w:rsidR="005E72FC">
          <w:rPr>
            <w:rFonts w:ascii="PMingLiU" w:eastAsia="PMingLiU" w:hAnsi="PMingLiU" w:cs="Times New Roman" w:hint="eastAsia"/>
            <w:sz w:val="22"/>
            <w:szCs w:val="22"/>
            <w:lang w:val="en-GB"/>
          </w:rPr>
          <w:t>文</w:t>
        </w:r>
      </w:ins>
      <w:ins w:id="3" w:author="Grace Chan" w:date="2022-12-22T13:17:00Z">
        <w:r w:rsidR="005E72FC">
          <w:rPr>
            <w:rFonts w:ascii="PMingLiU" w:eastAsia="PMingLiU" w:hAnsi="PMingLiU" w:cs="Times New Roman" w:hint="eastAsia"/>
            <w:sz w:val="22"/>
            <w:szCs w:val="22"/>
            <w:lang w:val="en-GB"/>
          </w:rPr>
          <w:t>字</w:t>
        </w:r>
      </w:ins>
      <w:r w:rsidRPr="00187DCA">
        <w:rPr>
          <w:rFonts w:ascii="Times New Roman" w:eastAsia="SimSun" w:hAnsi="Times New Roman" w:cs="Times New Roman" w:hint="eastAsia"/>
          <w:sz w:val="22"/>
          <w:szCs w:val="22"/>
          <w:lang w:val="en-GB"/>
        </w:rPr>
        <w:t>是否真詞。</w:t>
      </w:r>
      <w:r w:rsidRPr="009C5088">
        <w:rPr>
          <w:rFonts w:ascii="Times New Roman" w:eastAsia="SimSun" w:hAnsi="Times New Roman" w:cs="Times New Roman"/>
          <w:sz w:val="22"/>
          <w:szCs w:val="22"/>
        </w:rPr>
        <w:t xml:space="preserve"> </w:t>
      </w:r>
    </w:p>
    <w:p w14:paraId="68B4F6F1" w14:textId="77777777" w:rsidR="00187DCA" w:rsidRPr="009C5088" w:rsidRDefault="00187DCA" w:rsidP="006F0403">
      <w:pPr>
        <w:jc w:val="both"/>
        <w:rPr>
          <w:rFonts w:ascii="Times New Roman" w:eastAsia="SimSun" w:hAnsi="Times New Roman" w:cs="Times New Roman"/>
          <w:sz w:val="22"/>
          <w:szCs w:val="22"/>
        </w:rPr>
      </w:pPr>
    </w:p>
    <w:p w14:paraId="49B5B185" w14:textId="77777777" w:rsidR="006F0403"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5A68178D" w14:textId="586492CC" w:rsidR="006F0403" w:rsidRPr="009C5088" w:rsidRDefault="00187DCA" w:rsidP="006F0403">
      <w:pPr>
        <w:jc w:val="both"/>
        <w:rPr>
          <w:rFonts w:ascii="Times New Roman" w:eastAsia="SimSun" w:hAnsi="Times New Roman" w:cs="Times New Roman"/>
          <w:b/>
          <w:sz w:val="22"/>
          <w:szCs w:val="22"/>
          <w:u w:val="single"/>
        </w:rPr>
      </w:pPr>
      <w:r w:rsidRPr="00187DCA">
        <w:rPr>
          <w:rFonts w:ascii="Times New Roman" w:eastAsia="SimSun" w:hAnsi="Times New Roman" w:cs="Times New Roman" w:hint="eastAsia"/>
          <w:b/>
          <w:bCs/>
          <w:sz w:val="22"/>
          <w:szCs w:val="22"/>
          <w:u w:val="single"/>
          <w:lang w:val="en-GB"/>
        </w:rPr>
        <w:t>實驗程序</w:t>
      </w:r>
      <w:r w:rsidRPr="00187DCA">
        <w:rPr>
          <w:rFonts w:ascii="Times New Roman" w:eastAsia="SimSun" w:hAnsi="Times New Roman" w:cs="Times New Roman" w:hint="eastAsia"/>
          <w:b/>
          <w:bCs/>
          <w:sz w:val="22"/>
          <w:szCs w:val="22"/>
          <w:u w:val="single"/>
          <w:lang w:eastAsia="zh-TW"/>
        </w:rPr>
        <w:t>：</w:t>
      </w:r>
    </w:p>
    <w:p w14:paraId="4944E9F1" w14:textId="29AE18B2" w:rsidR="00187DCA" w:rsidRPr="009C5088" w:rsidRDefault="00187DCA" w:rsidP="00187DCA">
      <w:pPr>
        <w:jc w:val="both"/>
        <w:rPr>
          <w:rFonts w:ascii="Times New Roman" w:eastAsia="SimSun" w:hAnsi="Times New Roman" w:cs="Times New Roman"/>
          <w:sz w:val="22"/>
          <w:szCs w:val="22"/>
        </w:rPr>
      </w:pPr>
      <w:r>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將</w:t>
      </w:r>
      <w:r>
        <w:rPr>
          <w:rFonts w:ascii="Times New Roman" w:eastAsia="SimSun" w:hAnsi="Times New Roman" w:cs="Times New Roman" w:hint="eastAsia"/>
          <w:sz w:val="22"/>
          <w:szCs w:val="22"/>
          <w:lang w:val="en-GB"/>
        </w:rPr>
        <w:t>會</w:t>
      </w:r>
      <w:r w:rsidRPr="00187DCA">
        <w:rPr>
          <w:rFonts w:ascii="Times New Roman" w:eastAsia="SimSun" w:hAnsi="Times New Roman" w:cs="Times New Roman" w:hint="eastAsia"/>
          <w:sz w:val="22"/>
          <w:szCs w:val="22"/>
          <w:lang w:val="en-GB"/>
        </w:rPr>
        <w:t>通過一台帶有鍵盤的電腦</w:t>
      </w:r>
      <w:r>
        <w:rPr>
          <w:rFonts w:ascii="Times New Roman" w:eastAsia="SimSun" w:hAnsi="Times New Roman" w:cs="Times New Roman" w:hint="eastAsia"/>
          <w:sz w:val="22"/>
          <w:szCs w:val="22"/>
          <w:lang w:val="en-GB"/>
        </w:rPr>
        <w:t>，完</w:t>
      </w:r>
      <w:r w:rsidR="001833C5">
        <w:rPr>
          <w:rFonts w:ascii="Times New Roman" w:eastAsia="SimSun" w:hAnsi="Times New Roman" w:cs="Times New Roman" w:hint="eastAsia"/>
          <w:sz w:val="22"/>
          <w:szCs w:val="22"/>
          <w:lang w:eastAsia="zh-TW"/>
        </w:rPr>
        <w:t>成</w:t>
      </w:r>
      <w:r w:rsidR="001833C5" w:rsidRPr="00187DCA">
        <w:rPr>
          <w:rFonts w:ascii="Times New Roman" w:eastAsia="SimSun" w:hAnsi="Times New Roman" w:cs="Times New Roman" w:hint="eastAsia"/>
          <w:sz w:val="22"/>
          <w:szCs w:val="22"/>
          <w:lang w:val="en-GB"/>
        </w:rPr>
        <w:t>這項</w:t>
      </w:r>
      <w:r>
        <w:rPr>
          <w:rFonts w:ascii="Times New Roman" w:eastAsia="SimSun" w:hAnsi="Times New Roman" w:cs="Times New Roman" w:hint="eastAsia"/>
          <w:sz w:val="22"/>
          <w:szCs w:val="22"/>
          <w:lang w:val="en-GB"/>
        </w:rPr>
        <w:t>線上</w:t>
      </w:r>
      <w:r w:rsidR="001833C5">
        <w:rPr>
          <w:rFonts w:ascii="Times New Roman" w:eastAsia="SimSun" w:hAnsi="Times New Roman" w:cs="Times New Roman" w:hint="eastAsia"/>
          <w:sz w:val="22"/>
          <w:szCs w:val="22"/>
          <w:lang w:val="en-GB"/>
        </w:rPr>
        <w:t>進行的</w:t>
      </w:r>
      <w:r w:rsidRPr="00187DCA">
        <w:rPr>
          <w:rFonts w:ascii="Times New Roman" w:eastAsia="SimSun" w:hAnsi="Times New Roman" w:cs="Times New Roman" w:hint="eastAsia"/>
          <w:sz w:val="22"/>
          <w:szCs w:val="22"/>
          <w:lang w:val="en-GB"/>
        </w:rPr>
        <w:t>研究</w:t>
      </w:r>
      <w:r>
        <w:rPr>
          <w:rFonts w:ascii="Times New Roman" w:eastAsia="SimSun" w:hAnsi="Times New Roman" w:cs="Times New Roman" w:hint="eastAsia"/>
          <w:sz w:val="22"/>
          <w:szCs w:val="22"/>
          <w:lang w:val="en-GB"/>
        </w:rPr>
        <w:t>。桌面或手提電腦</w:t>
      </w:r>
      <w:r w:rsidRPr="00187DCA">
        <w:rPr>
          <w:rFonts w:ascii="Times New Roman" w:eastAsia="SimSun" w:hAnsi="Times New Roman" w:cs="Times New Roman" w:hint="eastAsia"/>
          <w:sz w:val="22"/>
          <w:szCs w:val="22"/>
          <w:lang w:val="en-GB"/>
        </w:rPr>
        <w:t>均可。實驗</w:t>
      </w:r>
      <w:r w:rsidR="007606F4">
        <w:rPr>
          <w:rFonts w:ascii="Times New Roman" w:eastAsia="SimSun" w:hAnsi="Times New Roman" w:cs="Times New Roman" w:hint="eastAsia"/>
          <w:sz w:val="22"/>
          <w:szCs w:val="22"/>
          <w:lang w:val="en-GB"/>
        </w:rPr>
        <w:t>部份隨機分派，開始</w:t>
      </w:r>
      <w:r w:rsidRPr="00187DCA">
        <w:rPr>
          <w:rFonts w:ascii="Times New Roman" w:eastAsia="SimSun" w:hAnsi="Times New Roman" w:cs="Times New Roman" w:hint="eastAsia"/>
          <w:sz w:val="22"/>
          <w:szCs w:val="22"/>
          <w:lang w:val="en-GB"/>
        </w:rPr>
        <w:t>前會有指</w:t>
      </w:r>
      <w:r w:rsidR="007606F4">
        <w:rPr>
          <w:rFonts w:ascii="Times New Roman" w:eastAsia="SimSun" w:hAnsi="Times New Roman" w:cs="Times New Roman" w:hint="eastAsia"/>
          <w:sz w:val="22"/>
          <w:szCs w:val="22"/>
          <w:lang w:val="en-GB"/>
        </w:rPr>
        <w:t>示</w:t>
      </w:r>
      <w:r w:rsidRPr="00187DCA">
        <w:rPr>
          <w:rFonts w:ascii="Times New Roman" w:eastAsia="SimSun" w:hAnsi="Times New Roman" w:cs="Times New Roman" w:hint="eastAsia"/>
          <w:sz w:val="22"/>
          <w:szCs w:val="22"/>
          <w:lang w:val="en-GB"/>
        </w:rPr>
        <w:t>。實驗完成後，</w:t>
      </w:r>
      <w:r w:rsidR="005D0822">
        <w:rPr>
          <w:rFonts w:ascii="Times New Roman" w:eastAsia="SimSun" w:hAnsi="Times New Roman" w:cs="Times New Roman" w:hint="eastAsia"/>
          <w:sz w:val="22"/>
          <w:szCs w:val="22"/>
          <w:lang w:val="en-GB"/>
        </w:rPr>
        <w:t>你</w:t>
      </w:r>
      <w:r w:rsidRPr="00187DCA">
        <w:rPr>
          <w:rFonts w:ascii="Times New Roman" w:eastAsia="SimSun" w:hAnsi="Times New Roman" w:cs="Times New Roman" w:hint="eastAsia"/>
          <w:sz w:val="22"/>
          <w:szCs w:val="22"/>
          <w:lang w:val="en-GB"/>
        </w:rPr>
        <w:t>可以了解更多有關這項研究的背景</w:t>
      </w:r>
      <w:r w:rsidR="005D0822">
        <w:rPr>
          <w:rFonts w:ascii="Times New Roman" w:eastAsia="SimSun" w:hAnsi="Times New Roman" w:cs="Times New Roman" w:hint="eastAsia"/>
          <w:sz w:val="22"/>
          <w:szCs w:val="22"/>
          <w:lang w:val="en-GB"/>
        </w:rPr>
        <w:t>資料</w:t>
      </w:r>
      <w:r w:rsidRPr="00187DCA">
        <w:rPr>
          <w:rFonts w:ascii="Times New Roman" w:eastAsia="SimSun" w:hAnsi="Times New Roman" w:cs="Times New Roman" w:hint="eastAsia"/>
          <w:sz w:val="22"/>
          <w:szCs w:val="22"/>
          <w:lang w:val="en-GB"/>
        </w:rPr>
        <w:t>和研究目的。整個實驗應該在三十分鐘內完成。</w:t>
      </w:r>
    </w:p>
    <w:p w14:paraId="02D0EDC9" w14:textId="77777777" w:rsidR="006F0403" w:rsidRPr="009C5088" w:rsidRDefault="006F0403" w:rsidP="006F0403">
      <w:pPr>
        <w:jc w:val="both"/>
        <w:rPr>
          <w:rFonts w:ascii="Times New Roman" w:eastAsia="SimSun" w:hAnsi="Times New Roman" w:cs="Times New Roman"/>
        </w:rPr>
      </w:pPr>
    </w:p>
    <w:p w14:paraId="243EEBDF" w14:textId="62A1E42A" w:rsidR="006F0403" w:rsidRPr="009C5088" w:rsidRDefault="005D0822" w:rsidP="006F0403">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lang w:val="en-GB"/>
        </w:rPr>
        <w:t>參加研究的風險和收益</w:t>
      </w:r>
      <w:r w:rsidR="006F0403" w:rsidRPr="009C5088">
        <w:rPr>
          <w:rFonts w:ascii="Times New Roman" w:eastAsia="SimSun" w:hAnsi="Times New Roman" w:cs="Times New Roman"/>
          <w:b/>
          <w:sz w:val="22"/>
          <w:szCs w:val="22"/>
          <w:u w:val="single"/>
        </w:rPr>
        <w:t>:</w:t>
      </w:r>
    </w:p>
    <w:p w14:paraId="15395F0C" w14:textId="4D62C787" w:rsidR="006F0403" w:rsidRPr="009C5088" w:rsidRDefault="005D0822" w:rsidP="006F0403">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本研究不會收集任何</w:t>
      </w:r>
      <w:r>
        <w:rPr>
          <w:rFonts w:ascii="Times New Roman" w:eastAsia="SimSun" w:hAnsi="Times New Roman" w:cs="Times New Roman" w:hint="eastAsia"/>
          <w:sz w:val="22"/>
          <w:szCs w:val="22"/>
          <w:lang w:val="en-GB"/>
        </w:rPr>
        <w:t>你的</w:t>
      </w:r>
      <w:r w:rsidRPr="005D0822">
        <w:rPr>
          <w:rFonts w:ascii="Times New Roman" w:eastAsia="SimSun" w:hAnsi="Times New Roman" w:cs="Times New Roman" w:hint="eastAsia"/>
          <w:sz w:val="22"/>
          <w:szCs w:val="22"/>
          <w:lang w:val="en-GB"/>
        </w:rPr>
        <w:t>識別</w:t>
      </w:r>
      <w:r>
        <w:rPr>
          <w:rFonts w:ascii="Times New Roman" w:eastAsia="SimSun" w:hAnsi="Times New Roman" w:cs="Times New Roman" w:hint="eastAsia"/>
          <w:sz w:val="22"/>
          <w:szCs w:val="22"/>
          <w:lang w:val="en-GB"/>
        </w:rPr>
        <w:t>資料</w:t>
      </w:r>
      <w:r w:rsidRPr="005D0822">
        <w:rPr>
          <w:rFonts w:ascii="Times New Roman" w:eastAsia="SimSun" w:hAnsi="Times New Roman" w:cs="Times New Roman" w:hint="eastAsia"/>
          <w:sz w:val="22"/>
          <w:szCs w:val="22"/>
          <w:lang w:val="en-GB"/>
        </w:rPr>
        <w:t>，因此，</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的回答應該是匿名的。當前的研究與</w:t>
      </w:r>
      <w:r>
        <w:rPr>
          <w:rFonts w:ascii="Times New Roman" w:eastAsia="SimSun" w:hAnsi="Times New Roman" w:cs="Times New Roman" w:hint="eastAsia"/>
          <w:sz w:val="22"/>
          <w:szCs w:val="22"/>
          <w:lang w:val="en-GB"/>
        </w:rPr>
        <w:t>網上</w:t>
      </w:r>
      <w:r w:rsidRPr="005D0822">
        <w:rPr>
          <w:rFonts w:ascii="Times New Roman" w:eastAsia="SimSun" w:hAnsi="Times New Roman" w:cs="Times New Roman" w:hint="eastAsia"/>
          <w:sz w:val="22"/>
          <w:szCs w:val="22"/>
          <w:lang w:val="en-GB"/>
        </w:rPr>
        <w:t>遊戲類似，</w:t>
      </w:r>
      <w:r>
        <w:rPr>
          <w:rFonts w:ascii="Times New Roman" w:eastAsia="SimSun" w:hAnsi="Times New Roman" w:cs="Times New Roman" w:hint="eastAsia"/>
          <w:sz w:val="22"/>
          <w:szCs w:val="22"/>
          <w:lang w:val="en-GB"/>
        </w:rPr>
        <w:t>視乎所需</w:t>
      </w:r>
      <w:r w:rsidRPr="005D0822">
        <w:rPr>
          <w:rFonts w:ascii="Times New Roman" w:eastAsia="SimSun" w:hAnsi="Times New Roman" w:cs="Times New Roman" w:hint="eastAsia"/>
          <w:sz w:val="22"/>
          <w:szCs w:val="22"/>
          <w:lang w:val="en-GB"/>
        </w:rPr>
        <w:t>完成的任務，</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可能會</w:t>
      </w:r>
      <w:r>
        <w:rPr>
          <w:rFonts w:ascii="Times New Roman" w:eastAsia="SimSun" w:hAnsi="Times New Roman" w:cs="Times New Roman" w:hint="eastAsia"/>
          <w:sz w:val="22"/>
          <w:szCs w:val="22"/>
          <w:lang w:val="en-GB"/>
        </w:rPr>
        <w:t>感到</w:t>
      </w:r>
      <w:ins w:id="4" w:author="Grace Chan" w:date="2022-12-22T13:19:00Z">
        <w:r w:rsidR="00DF27ED">
          <w:rPr>
            <w:rFonts w:ascii="PMingLiU" w:eastAsia="PMingLiU" w:hAnsi="PMingLiU" w:cs="Times New Roman" w:hint="eastAsia"/>
            <w:sz w:val="22"/>
            <w:szCs w:val="22"/>
            <w:lang w:val="en-GB"/>
          </w:rPr>
          <w:t>沉</w:t>
        </w:r>
      </w:ins>
      <w:ins w:id="5" w:author="Grace Chan" w:date="2022-12-22T13:20:00Z">
        <w:r w:rsidR="00DF27ED">
          <w:rPr>
            <w:rFonts w:ascii="PMingLiU" w:eastAsia="PMingLiU" w:hAnsi="PMingLiU" w:cs="Times New Roman" w:hint="eastAsia"/>
            <w:sz w:val="22"/>
            <w:szCs w:val="22"/>
            <w:lang w:val="en-GB"/>
          </w:rPr>
          <w:t>悶或</w:t>
        </w:r>
      </w:ins>
      <w:r w:rsidRPr="005D0822">
        <w:rPr>
          <w:rFonts w:ascii="Times New Roman" w:eastAsia="SimSun" w:hAnsi="Times New Roman" w:cs="Times New Roman" w:hint="eastAsia"/>
          <w:sz w:val="22"/>
          <w:szCs w:val="22"/>
          <w:lang w:val="en-GB"/>
        </w:rPr>
        <w:t>疲勞。</w:t>
      </w:r>
    </w:p>
    <w:p w14:paraId="3CC0E0FB" w14:textId="77777777" w:rsidR="005D0822" w:rsidRPr="005D0822" w:rsidRDefault="005D0822" w:rsidP="005D0822">
      <w:pPr>
        <w:jc w:val="both"/>
        <w:rPr>
          <w:rFonts w:ascii="Times New Roman" w:eastAsia="SimSun" w:hAnsi="Times New Roman" w:cs="Times New Roman"/>
          <w:sz w:val="22"/>
          <w:szCs w:val="22"/>
          <w:lang w:val="en-GB"/>
        </w:rPr>
      </w:pPr>
    </w:p>
    <w:p w14:paraId="4449DA27" w14:textId="592DE6D0" w:rsidR="005D0822" w:rsidRPr="009C5088"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參與這項研究對</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並沒有直接的好處。然而，</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的回答將有助於我們對語言和認知記憶過程的了解。</w:t>
      </w:r>
    </w:p>
    <w:p w14:paraId="7F67DBA8" w14:textId="77777777" w:rsidR="006F0403" w:rsidRPr="009C5088" w:rsidRDefault="006F0403" w:rsidP="00154D7C">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4E62BA5C" w14:textId="77E1FCD5" w:rsidR="006F0403" w:rsidRPr="009C5088" w:rsidRDefault="005D0822" w:rsidP="006F0403">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rPr>
        <w:t>報酬</w:t>
      </w:r>
      <w:r w:rsidR="006F0403" w:rsidRPr="009C5088">
        <w:rPr>
          <w:rFonts w:ascii="Times New Roman" w:eastAsia="SimSun" w:hAnsi="Times New Roman" w:cs="Times New Roman"/>
          <w:b/>
          <w:sz w:val="22"/>
          <w:szCs w:val="22"/>
          <w:u w:val="single"/>
        </w:rPr>
        <w:t>:</w:t>
      </w:r>
    </w:p>
    <w:p w14:paraId="1E3C0C76" w14:textId="46CF72BB" w:rsidR="00154D7C" w:rsidRPr="005D0822" w:rsidRDefault="005D0822" w:rsidP="005D0822">
      <w:r w:rsidRPr="005D0822">
        <w:rPr>
          <w:rFonts w:ascii="Times New Roman" w:eastAsia="SimSun" w:hAnsi="Times New Roman" w:cs="Times New Roman" w:hint="eastAsia"/>
          <w:sz w:val="22"/>
          <w:szCs w:val="22"/>
        </w:rPr>
        <w:t>參加本研究，</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有可能通過當地的研究人員獲得報酬。</w:t>
      </w:r>
    </w:p>
    <w:p w14:paraId="78167459" w14:textId="77777777" w:rsidR="005D0822" w:rsidRPr="009C5088" w:rsidRDefault="005D0822" w:rsidP="006F0403">
      <w:pPr>
        <w:jc w:val="both"/>
        <w:rPr>
          <w:rFonts w:ascii="Times New Roman" w:eastAsia="SimSun" w:hAnsi="Times New Roman" w:cs="Times New Roman"/>
          <w:sz w:val="22"/>
          <w:szCs w:val="22"/>
        </w:rPr>
      </w:pPr>
    </w:p>
    <w:p w14:paraId="0F71519F" w14:textId="77777777" w:rsidR="005D0822" w:rsidRPr="005D0822" w:rsidRDefault="005D0822" w:rsidP="005D0822">
      <w:pPr>
        <w:jc w:val="both"/>
        <w:rPr>
          <w:rFonts w:ascii="Times New Roman" w:eastAsia="SimSun" w:hAnsi="Times New Roman" w:cs="Times New Roman"/>
          <w:b/>
          <w:sz w:val="22"/>
          <w:szCs w:val="22"/>
          <w:u w:val="single"/>
        </w:rPr>
      </w:pPr>
      <w:r w:rsidRPr="005D0822">
        <w:rPr>
          <w:rFonts w:ascii="Times New Roman" w:eastAsia="SimSun" w:hAnsi="Times New Roman" w:cs="Times New Roman" w:hint="eastAsia"/>
          <w:b/>
          <w:sz w:val="22"/>
          <w:szCs w:val="22"/>
          <w:u w:val="single"/>
        </w:rPr>
        <w:t>保密性和數據共享：</w:t>
      </w:r>
    </w:p>
    <w:p w14:paraId="015B9FE4" w14:textId="51733D81" w:rsidR="005D0822" w:rsidRPr="005D0822" w:rsidRDefault="005D0822" w:rsidP="005D0822">
      <w:pPr>
        <w:shd w:val="clear" w:color="auto" w:fill="FFFFFF"/>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rPr>
        <w:t>我們會採取措施，確保</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所提供的</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都</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匿名。本研究的數據將被公開發表，供其他研究者使用；但是，沒有數據</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表明和</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的直接關係。</w:t>
      </w:r>
      <w:r w:rsidR="00A4183A">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的名字或其他識別</w:t>
      </w:r>
      <w:r>
        <w:rPr>
          <w:rFonts w:ascii="Times New Roman" w:eastAsia="SimSun" w:hAnsi="Times New Roman" w:cs="Times New Roman" w:hint="eastAsia"/>
          <w:sz w:val="22"/>
          <w:szCs w:val="22"/>
        </w:rPr>
        <w:t>資訊</w:t>
      </w:r>
      <w:r w:rsidRPr="005D0822">
        <w:rPr>
          <w:rFonts w:ascii="Times New Roman" w:eastAsia="SimSun" w:hAnsi="Times New Roman" w:cs="Times New Roman" w:hint="eastAsia"/>
          <w:sz w:val="22"/>
          <w:szCs w:val="22"/>
        </w:rPr>
        <w:t>，</w:t>
      </w:r>
      <w:r>
        <w:rPr>
          <w:rFonts w:ascii="Times New Roman" w:eastAsia="SimSun" w:hAnsi="Times New Roman" w:cs="Times New Roman" w:hint="eastAsia"/>
          <w:sz w:val="22"/>
          <w:szCs w:val="22"/>
        </w:rPr>
        <w:t>都</w:t>
      </w:r>
      <w:r w:rsidRPr="005D0822">
        <w:rPr>
          <w:rFonts w:ascii="Times New Roman" w:eastAsia="SimSun" w:hAnsi="Times New Roman" w:cs="Times New Roman" w:hint="eastAsia"/>
          <w:sz w:val="22"/>
          <w:szCs w:val="22"/>
        </w:rPr>
        <w:t>不會進入數據庫，在任何口頭或書面報告中也不會提及</w:t>
      </w: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與本研究的關係。任何出版物中，都不會出現</w:t>
      </w:r>
      <w:r>
        <w:rPr>
          <w:rFonts w:ascii="Times New Roman" w:eastAsia="SimSun" w:hAnsi="Times New Roman" w:cs="Times New Roman" w:hint="eastAsia"/>
          <w:sz w:val="22"/>
          <w:szCs w:val="22"/>
        </w:rPr>
        <w:t>有關你</w:t>
      </w:r>
      <w:r w:rsidRPr="005D0822">
        <w:rPr>
          <w:rFonts w:ascii="Times New Roman" w:eastAsia="SimSun" w:hAnsi="Times New Roman" w:cs="Times New Roman" w:hint="eastAsia"/>
          <w:sz w:val="22"/>
          <w:szCs w:val="22"/>
        </w:rPr>
        <w:t>的可識別</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w:t>
      </w:r>
    </w:p>
    <w:p w14:paraId="190D6EA2" w14:textId="77777777" w:rsidR="006F0403" w:rsidRPr="009C5088" w:rsidRDefault="006F0403" w:rsidP="006F0403">
      <w:pPr>
        <w:shd w:val="clear" w:color="auto" w:fill="FFFFFF"/>
        <w:jc w:val="both"/>
        <w:rPr>
          <w:rFonts w:ascii="Times New Roman" w:eastAsia="SimSun" w:hAnsi="Times New Roman" w:cs="Times New Roman"/>
          <w:sz w:val="22"/>
          <w:szCs w:val="22"/>
        </w:rPr>
      </w:pPr>
    </w:p>
    <w:p w14:paraId="70E8D39B" w14:textId="43EB3BB2" w:rsidR="005D0822" w:rsidRPr="005D0822" w:rsidRDefault="005D0822" w:rsidP="005D0822">
      <w:pPr>
        <w:shd w:val="clear" w:color="auto" w:fill="FFFFFF"/>
        <w:jc w:val="both"/>
        <w:rPr>
          <w:rFonts w:ascii="Times New Roman" w:eastAsia="SimSun" w:hAnsi="Times New Roman" w:cs="Times New Roman"/>
          <w:sz w:val="22"/>
          <w:szCs w:val="22"/>
        </w:rPr>
      </w:pPr>
      <w:r>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的數據在與研究小組以外的人分析</w:t>
      </w:r>
      <w:r>
        <w:rPr>
          <w:rFonts w:ascii="Times New Roman" w:eastAsia="SimSun" w:hAnsi="Times New Roman" w:cs="Times New Roman" w:hint="eastAsia"/>
          <w:sz w:val="22"/>
          <w:szCs w:val="22"/>
        </w:rPr>
        <w:t>之</w:t>
      </w:r>
      <w:r w:rsidRPr="005D0822">
        <w:rPr>
          <w:rFonts w:ascii="Times New Roman" w:eastAsia="SimSun" w:hAnsi="Times New Roman" w:cs="Times New Roman" w:hint="eastAsia"/>
          <w:sz w:val="22"/>
          <w:szCs w:val="22"/>
        </w:rPr>
        <w:t>前，任何潛在的識別</w:t>
      </w:r>
      <w:r>
        <w:rPr>
          <w:rFonts w:ascii="Times New Roman" w:eastAsia="SimSun" w:hAnsi="Times New Roman" w:cs="Times New Roman" w:hint="eastAsia"/>
          <w:sz w:val="22"/>
          <w:szCs w:val="22"/>
        </w:rPr>
        <w:t>資料</w:t>
      </w:r>
      <w:r w:rsidRPr="005D0822">
        <w:rPr>
          <w:rFonts w:ascii="Times New Roman" w:eastAsia="SimSun" w:hAnsi="Times New Roman" w:cs="Times New Roman" w:hint="eastAsia"/>
          <w:sz w:val="22"/>
          <w:szCs w:val="22"/>
        </w:rPr>
        <w:t>都會被刪除。這些匿名信息可能會被研究小組使用，或與其它研究人員共享，用於今後相關或不相關的研究目的。</w:t>
      </w:r>
      <w:r w:rsidR="00A4183A">
        <w:rPr>
          <w:rFonts w:ascii="Times New Roman" w:eastAsia="SimSun" w:hAnsi="Times New Roman" w:cs="Times New Roman" w:hint="eastAsia"/>
          <w:sz w:val="22"/>
          <w:szCs w:val="22"/>
        </w:rPr>
        <w:t>你</w:t>
      </w:r>
      <w:r w:rsidRPr="005D0822">
        <w:rPr>
          <w:rFonts w:ascii="Times New Roman" w:eastAsia="SimSun" w:hAnsi="Times New Roman" w:cs="Times New Roman" w:hint="eastAsia"/>
          <w:sz w:val="22"/>
          <w:szCs w:val="22"/>
        </w:rPr>
        <w:t>的匿名數據也可能</w:t>
      </w:r>
      <w:r>
        <w:rPr>
          <w:rFonts w:ascii="Times New Roman" w:eastAsia="SimSun" w:hAnsi="Times New Roman" w:cs="Times New Roman" w:hint="eastAsia"/>
          <w:sz w:val="22"/>
          <w:szCs w:val="22"/>
        </w:rPr>
        <w:t>會</w:t>
      </w:r>
      <w:r w:rsidRPr="005D0822">
        <w:rPr>
          <w:rFonts w:ascii="Times New Roman" w:eastAsia="SimSun" w:hAnsi="Times New Roman" w:cs="Times New Roman" w:hint="eastAsia"/>
          <w:sz w:val="22"/>
          <w:szCs w:val="22"/>
        </w:rPr>
        <w:t>在某些在線數據庫中儲存，例如開放科學框架</w:t>
      </w:r>
      <w:r>
        <w:rPr>
          <w:rFonts w:ascii="Times New Roman" w:eastAsia="SimSun" w:hAnsi="Times New Roman" w:cs="Times New Roman" w:hint="eastAsia"/>
          <w:sz w:val="22"/>
          <w:szCs w:val="22"/>
          <w:lang w:eastAsia="zh-TW"/>
        </w:rPr>
        <w:t>（</w:t>
      </w:r>
      <w:r w:rsidRPr="005D0822">
        <w:rPr>
          <w:rFonts w:ascii="Times New Roman" w:eastAsia="SimSun" w:hAnsi="Times New Roman" w:cs="Times New Roman" w:hint="eastAsia"/>
          <w:sz w:val="22"/>
          <w:szCs w:val="22"/>
        </w:rPr>
        <w:t>這是免費的數據存儲庫，需要註冊才能訪問</w:t>
      </w:r>
      <w:r>
        <w:rPr>
          <w:rFonts w:ascii="Times New Roman" w:eastAsia="SimSun" w:hAnsi="Times New Roman" w:cs="Times New Roman" w:hint="eastAsia"/>
          <w:sz w:val="22"/>
          <w:szCs w:val="22"/>
        </w:rPr>
        <w:t>）</w:t>
      </w:r>
      <w:r w:rsidRPr="005D0822">
        <w:rPr>
          <w:rFonts w:ascii="Times New Roman" w:eastAsia="SimSun" w:hAnsi="Times New Roman" w:cs="Times New Roman" w:hint="eastAsia"/>
          <w:sz w:val="22"/>
          <w:szCs w:val="22"/>
        </w:rPr>
        <w:t>，這種方式使得其他研究人員和感興趣的人可以訪問數據，以</w:t>
      </w:r>
      <w:r>
        <w:rPr>
          <w:rFonts w:ascii="Times New Roman" w:eastAsia="SimSun" w:hAnsi="Times New Roman" w:cs="Times New Roman" w:hint="eastAsia"/>
          <w:sz w:val="22"/>
          <w:szCs w:val="22"/>
        </w:rPr>
        <w:t>作</w:t>
      </w:r>
      <w:r w:rsidRPr="005D0822">
        <w:rPr>
          <w:rFonts w:ascii="Times New Roman" w:eastAsia="SimSun" w:hAnsi="Times New Roman" w:cs="Times New Roman" w:hint="eastAsia"/>
          <w:sz w:val="22"/>
          <w:szCs w:val="22"/>
        </w:rPr>
        <w:t>進一步分析。</w:t>
      </w:r>
    </w:p>
    <w:p w14:paraId="1D7F4B84" w14:textId="77777777" w:rsidR="00154D7C" w:rsidRPr="009C5088" w:rsidRDefault="00154D7C" w:rsidP="006F0403">
      <w:pPr>
        <w:shd w:val="clear" w:color="auto" w:fill="FFFFFF"/>
        <w:jc w:val="both"/>
        <w:rPr>
          <w:rFonts w:ascii="Times New Roman" w:eastAsia="SimSun" w:hAnsi="Times New Roman" w:cs="Times New Roman"/>
          <w:sz w:val="22"/>
          <w:szCs w:val="22"/>
        </w:rPr>
      </w:pPr>
    </w:p>
    <w:p w14:paraId="6323411C" w14:textId="3AAE6215" w:rsidR="006F0403" w:rsidRDefault="005D0822" w:rsidP="006F0403">
      <w:pPr>
        <w:jc w:val="both"/>
        <w:rPr>
          <w:rFonts w:ascii="Times New Roman" w:eastAsia="SimSun" w:hAnsi="Times New Roman" w:cs="Times New Roman"/>
          <w:b/>
          <w:sz w:val="22"/>
          <w:szCs w:val="22"/>
        </w:rPr>
      </w:pPr>
      <w:r w:rsidRPr="005D0822">
        <w:rPr>
          <w:rFonts w:ascii="Times New Roman" w:eastAsia="SimSun" w:hAnsi="Times New Roman" w:cs="Times New Roman" w:hint="eastAsia"/>
          <w:b/>
          <w:sz w:val="22"/>
          <w:szCs w:val="22"/>
        </w:rPr>
        <w:t>請注意，</w:t>
      </w:r>
      <w:r>
        <w:rPr>
          <w:rFonts w:ascii="Times New Roman" w:eastAsia="SimSun" w:hAnsi="Times New Roman" w:cs="Times New Roman" w:hint="eastAsia"/>
          <w:b/>
          <w:sz w:val="22"/>
          <w:szCs w:val="22"/>
        </w:rPr>
        <w:t>你</w:t>
      </w:r>
      <w:r w:rsidRPr="005D0822">
        <w:rPr>
          <w:rFonts w:ascii="Times New Roman" w:eastAsia="SimSun" w:hAnsi="Times New Roman" w:cs="Times New Roman" w:hint="eastAsia"/>
          <w:b/>
          <w:sz w:val="22"/>
          <w:szCs w:val="22"/>
        </w:rPr>
        <w:t>的數據將是匿名的，這意味</w:t>
      </w:r>
      <w:r>
        <w:rPr>
          <w:rFonts w:ascii="Times New Roman" w:eastAsia="SimSun" w:hAnsi="Times New Roman" w:cs="Times New Roman" w:hint="eastAsia"/>
          <w:b/>
          <w:sz w:val="22"/>
          <w:szCs w:val="22"/>
        </w:rPr>
        <w:t>着你</w:t>
      </w:r>
      <w:r w:rsidRPr="005D0822">
        <w:rPr>
          <w:rFonts w:ascii="Times New Roman" w:eastAsia="SimSun" w:hAnsi="Times New Roman" w:cs="Times New Roman" w:hint="eastAsia"/>
          <w:b/>
          <w:sz w:val="22"/>
          <w:szCs w:val="22"/>
        </w:rPr>
        <w:t>一旦完成了研究</w:t>
      </w:r>
      <w:r>
        <w:rPr>
          <w:rFonts w:ascii="Times New Roman" w:eastAsia="SimSun" w:hAnsi="Times New Roman" w:cs="Times New Roman" w:hint="eastAsia"/>
          <w:b/>
          <w:sz w:val="22"/>
          <w:szCs w:val="22"/>
        </w:rPr>
        <w:t>，就</w:t>
      </w:r>
      <w:r w:rsidRPr="005D0822">
        <w:rPr>
          <w:rFonts w:ascii="Times New Roman" w:eastAsia="SimSun" w:hAnsi="Times New Roman" w:cs="Times New Roman" w:hint="eastAsia"/>
          <w:b/>
          <w:sz w:val="22"/>
          <w:szCs w:val="22"/>
        </w:rPr>
        <w:t>不能要求將其刪除。</w:t>
      </w:r>
    </w:p>
    <w:p w14:paraId="6B035B84" w14:textId="77777777" w:rsidR="005D0822" w:rsidRPr="009C5088" w:rsidRDefault="005D0822" w:rsidP="006F0403">
      <w:pPr>
        <w:jc w:val="both"/>
        <w:rPr>
          <w:rFonts w:ascii="Times New Roman" w:eastAsia="SimSun" w:hAnsi="Times New Roman" w:cs="Times New Roman"/>
          <w:sz w:val="22"/>
          <w:szCs w:val="22"/>
        </w:rPr>
      </w:pPr>
    </w:p>
    <w:p w14:paraId="4440DE41" w14:textId="77777777"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研究的自願性質</w:t>
      </w:r>
      <w:r w:rsidRPr="005D0822">
        <w:rPr>
          <w:rFonts w:ascii="Times New Roman" w:eastAsia="SimSun" w:hAnsi="Times New Roman" w:cs="Times New Roman" w:hint="eastAsia"/>
          <w:b/>
          <w:sz w:val="22"/>
          <w:szCs w:val="22"/>
          <w:u w:val="single"/>
          <w:lang w:val="en-GB"/>
        </w:rPr>
        <w:t>:</w:t>
      </w:r>
    </w:p>
    <w:p w14:paraId="75F49753" w14:textId="6069CCDC" w:rsidR="005D0822" w:rsidRPr="005D0822" w:rsidRDefault="005D0822" w:rsidP="005D0822">
      <w:pPr>
        <w:jc w:val="both"/>
        <w:rPr>
          <w:rFonts w:ascii="Times New Roman" w:eastAsia="SimSun" w:hAnsi="Times New Roman" w:cs="Times New Roman"/>
          <w:b/>
          <w:sz w:val="22"/>
          <w:szCs w:val="22"/>
          <w:lang w:val="en-GB"/>
        </w:rPr>
      </w:pPr>
      <w:r w:rsidRPr="005D0822">
        <w:rPr>
          <w:rFonts w:ascii="Times New Roman" w:eastAsia="SimSun" w:hAnsi="Times New Roman" w:cs="Times New Roman" w:hint="eastAsia"/>
          <w:b/>
          <w:sz w:val="22"/>
          <w:szCs w:val="22"/>
          <w:lang w:val="en-GB"/>
        </w:rPr>
        <w:t>參加本研究是基於自願的。</w:t>
      </w:r>
    </w:p>
    <w:p w14:paraId="435E52B3" w14:textId="3E60335B" w:rsidR="005D0822" w:rsidRPr="005D0822" w:rsidRDefault="005D0822" w:rsidP="005D0822">
      <w:pPr>
        <w:jc w:val="both"/>
        <w:rPr>
          <w:rFonts w:ascii="Times New Roman" w:eastAsia="SimSun" w:hAnsi="Times New Roman" w:cs="Times New Roman"/>
          <w:b/>
          <w:sz w:val="22"/>
          <w:szCs w:val="22"/>
          <w:lang w:val="en-GB"/>
        </w:rPr>
      </w:pPr>
    </w:p>
    <w:p w14:paraId="2C754F96" w14:textId="45B18EB2" w:rsidR="00C211F2" w:rsidRPr="009C5088" w:rsidRDefault="005D0822" w:rsidP="00C211F2">
      <w:pPr>
        <w:jc w:val="both"/>
        <w:rPr>
          <w:rFonts w:ascii="Times New Roman" w:eastAsia="SimSun" w:hAnsi="Times New Roman" w:cs="Times New Roman"/>
          <w:sz w:val="22"/>
          <w:szCs w:val="22"/>
        </w:rPr>
      </w:pP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參</w:t>
      </w:r>
      <w:r>
        <w:rPr>
          <w:rFonts w:ascii="Times New Roman" w:eastAsia="SimSun" w:hAnsi="Times New Roman" w:cs="Times New Roman" w:hint="eastAsia"/>
          <w:bCs/>
          <w:sz w:val="22"/>
          <w:szCs w:val="22"/>
          <w:lang w:val="en-GB"/>
        </w:rPr>
        <w:t>加與</w:t>
      </w:r>
      <w:r w:rsidRPr="005D0822">
        <w:rPr>
          <w:rFonts w:ascii="Times New Roman" w:eastAsia="SimSun" w:hAnsi="Times New Roman" w:cs="Times New Roman" w:hint="eastAsia"/>
          <w:bCs/>
          <w:sz w:val="22"/>
          <w:szCs w:val="22"/>
          <w:lang w:val="en-GB"/>
        </w:rPr>
        <w:t>否的決定</w:t>
      </w:r>
      <w:r>
        <w:rPr>
          <w:rFonts w:ascii="Times New Roman" w:eastAsia="SimSun" w:hAnsi="Times New Roman" w:cs="Times New Roman" w:hint="eastAsia"/>
          <w:bCs/>
          <w:sz w:val="22"/>
          <w:szCs w:val="22"/>
          <w:lang w:val="en-GB"/>
        </w:rPr>
        <w:t>，</w:t>
      </w:r>
      <w:r w:rsidRPr="005D0822">
        <w:rPr>
          <w:rFonts w:ascii="Times New Roman" w:eastAsia="SimSun" w:hAnsi="Times New Roman" w:cs="Times New Roman" w:hint="eastAsia"/>
          <w:bCs/>
          <w:sz w:val="22"/>
          <w:szCs w:val="22"/>
          <w:lang w:val="en-GB"/>
        </w:rPr>
        <w:t>不會影響</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目前或將來與哈里斯堡科技大學或當地機構的關係。如果</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決定自願參加，</w:t>
      </w:r>
      <w:r>
        <w:rPr>
          <w:rFonts w:ascii="Times New Roman" w:eastAsia="SimSun" w:hAnsi="Times New Roman" w:cs="Times New Roman" w:hint="eastAsia"/>
          <w:bCs/>
          <w:sz w:val="22"/>
          <w:szCs w:val="22"/>
          <w:lang w:val="en-GB"/>
        </w:rPr>
        <w:t>你</w:t>
      </w:r>
      <w:r w:rsidRPr="005D0822">
        <w:rPr>
          <w:rFonts w:ascii="Times New Roman" w:eastAsia="SimSun" w:hAnsi="Times New Roman" w:cs="Times New Roman" w:hint="eastAsia"/>
          <w:bCs/>
          <w:sz w:val="22"/>
          <w:szCs w:val="22"/>
          <w:lang w:val="en-GB"/>
        </w:rPr>
        <w:t>可以自由地回答任何問題</w:t>
      </w:r>
      <w:r>
        <w:rPr>
          <w:rFonts w:ascii="Times New Roman" w:eastAsia="SimSun" w:hAnsi="Times New Roman" w:cs="Times New Roman" w:hint="eastAsia"/>
          <w:bCs/>
          <w:sz w:val="22"/>
          <w:szCs w:val="22"/>
          <w:lang w:val="en-GB"/>
        </w:rPr>
        <w:t>，</w:t>
      </w:r>
      <w:r w:rsidRPr="005D0822">
        <w:rPr>
          <w:rFonts w:ascii="Times New Roman" w:eastAsia="SimSun" w:hAnsi="Times New Roman" w:cs="Times New Roman" w:hint="eastAsia"/>
          <w:bCs/>
          <w:sz w:val="22"/>
          <w:szCs w:val="22"/>
          <w:lang w:val="en-GB"/>
        </w:rPr>
        <w:t>或在任何時候退出</w:t>
      </w:r>
      <w:r>
        <w:rPr>
          <w:rFonts w:ascii="Times New Roman" w:eastAsia="SimSun" w:hAnsi="Times New Roman" w:cs="Times New Roman" w:hint="eastAsia"/>
          <w:bCs/>
          <w:sz w:val="22"/>
          <w:szCs w:val="22"/>
          <w:lang w:val="en-GB"/>
        </w:rPr>
        <w:t>研究，</w:t>
      </w:r>
      <w:r w:rsidRPr="005D0822">
        <w:rPr>
          <w:rFonts w:ascii="Times New Roman" w:eastAsia="SimSun" w:hAnsi="Times New Roman" w:cs="Times New Roman" w:hint="eastAsia"/>
          <w:bCs/>
          <w:sz w:val="22"/>
          <w:szCs w:val="22"/>
          <w:lang w:val="en-GB"/>
        </w:rPr>
        <w:t>而不影響這些關係。</w:t>
      </w:r>
    </w:p>
    <w:p w14:paraId="2B7B02C3" w14:textId="77777777" w:rsidR="006F0403" w:rsidRPr="009C5088" w:rsidRDefault="006F0403" w:rsidP="00C211F2">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lastRenderedPageBreak/>
        <w:t xml:space="preserve"> </w:t>
      </w:r>
    </w:p>
    <w:p w14:paraId="3B764D6C" w14:textId="342535FC"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聯</w:t>
      </w:r>
      <w:r>
        <w:rPr>
          <w:rFonts w:ascii="Times New Roman" w:eastAsia="SimSun" w:hAnsi="Times New Roman" w:cs="Times New Roman" w:hint="eastAsia"/>
          <w:b/>
          <w:sz w:val="22"/>
          <w:szCs w:val="22"/>
          <w:u w:val="single"/>
          <w:lang w:val="en-GB"/>
        </w:rPr>
        <w:t>絡</w:t>
      </w:r>
      <w:r w:rsidRPr="005D0822">
        <w:rPr>
          <w:rFonts w:ascii="Times New Roman" w:eastAsia="SimSun" w:hAnsi="Times New Roman" w:cs="Times New Roman" w:hint="eastAsia"/>
          <w:b/>
          <w:sz w:val="22"/>
          <w:szCs w:val="22"/>
          <w:u w:val="single"/>
          <w:lang w:val="en-GB"/>
        </w:rPr>
        <w:t>方式和問題：</w:t>
      </w:r>
    </w:p>
    <w:p w14:paraId="287AD449" w14:textId="5E8692BF" w:rsidR="006F0403" w:rsidRPr="009C5088"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本研究由</w:t>
      </w:r>
      <w:proofErr w:type="spellStart"/>
      <w:r w:rsidRPr="005D0822">
        <w:rPr>
          <w:rFonts w:ascii="Times New Roman" w:eastAsia="SimSun" w:hAnsi="Times New Roman" w:cs="Times New Roman" w:hint="eastAsia"/>
          <w:sz w:val="22"/>
          <w:szCs w:val="22"/>
          <w:lang w:val="en-GB"/>
        </w:rPr>
        <w:t>Dr.</w:t>
      </w:r>
      <w:proofErr w:type="spellEnd"/>
      <w:r w:rsidRPr="005D0822">
        <w:rPr>
          <w:rFonts w:ascii="Times New Roman" w:eastAsia="SimSun" w:hAnsi="Times New Roman" w:cs="Times New Roman" w:hint="eastAsia"/>
          <w:sz w:val="22"/>
          <w:szCs w:val="22"/>
          <w:lang w:val="en-GB"/>
        </w:rPr>
        <w:t xml:space="preserve"> Erin M. Buchanan</w:t>
      </w:r>
      <w:r w:rsidRPr="005D0822">
        <w:rPr>
          <w:rFonts w:ascii="Times New Roman" w:eastAsia="SimSun" w:hAnsi="Times New Roman" w:cs="Times New Roman" w:hint="eastAsia"/>
          <w:sz w:val="22"/>
          <w:szCs w:val="22"/>
          <w:lang w:val="en-GB"/>
        </w:rPr>
        <w:t>主</w:t>
      </w:r>
      <w:del w:id="6" w:author="Grace Chan" w:date="2022-12-22T13:20:00Z">
        <w:r w:rsidDel="00A707CE">
          <w:rPr>
            <w:rFonts w:ascii="PMingLiU" w:eastAsia="PMingLiU" w:hAnsi="PMingLiU" w:cs="Times New Roman" w:hint="eastAsia"/>
            <w:sz w:val="22"/>
            <w:szCs w:val="22"/>
            <w:lang w:val="en-GB" w:eastAsia="zh-TW"/>
          </w:rPr>
          <w:delText>導</w:delText>
        </w:r>
      </w:del>
      <w:ins w:id="7" w:author="Grace Chan" w:date="2022-12-22T13:21:00Z">
        <w:r w:rsidR="00A707CE">
          <w:rPr>
            <w:rFonts w:ascii="PMingLiU" w:eastAsia="PMingLiU" w:hAnsi="PMingLiU" w:cs="Times New Roman" w:hint="eastAsia"/>
            <w:sz w:val="22"/>
            <w:szCs w:val="22"/>
            <w:lang w:val="en-GB" w:eastAsia="zh-TW"/>
          </w:rPr>
          <w:t>持</w:t>
        </w:r>
      </w:ins>
      <w:r>
        <w:rPr>
          <w:rFonts w:ascii="Times New Roman" w:eastAsia="SimSun" w:hAnsi="Times New Roman" w:cs="Times New Roman" w:hint="eastAsia"/>
          <w:sz w:val="22"/>
          <w:szCs w:val="22"/>
          <w:lang w:val="en-GB" w:eastAsia="zh-TW"/>
        </w:rPr>
        <w:t>，</w:t>
      </w:r>
      <w:r w:rsidRPr="005D0822">
        <w:rPr>
          <w:rFonts w:ascii="Times New Roman" w:eastAsia="SimSun" w:hAnsi="Times New Roman" w:cs="Times New Roman" w:hint="eastAsia"/>
          <w:sz w:val="22"/>
          <w:szCs w:val="22"/>
          <w:lang w:val="en-GB"/>
        </w:rPr>
        <w:t>與心理科學加速器</w:t>
      </w:r>
      <w:r>
        <w:rPr>
          <w:rFonts w:ascii="Times New Roman" w:eastAsia="SimSun" w:hAnsi="Times New Roman" w:cs="Times New Roman" w:hint="eastAsia"/>
          <w:sz w:val="22"/>
          <w:szCs w:val="22"/>
          <w:lang w:val="en-GB" w:eastAsia="zh-TW"/>
        </w:rPr>
        <w:t xml:space="preserve"> </w:t>
      </w:r>
      <w:r w:rsidRPr="005D0822">
        <w:rPr>
          <w:rFonts w:ascii="Times New Roman" w:eastAsia="SimSun" w:hAnsi="Times New Roman" w:cs="Times New Roman" w:hint="eastAsia"/>
          <w:sz w:val="22"/>
          <w:szCs w:val="22"/>
          <w:lang w:val="en-GB"/>
        </w:rPr>
        <w:t>(Psychological Science Accelerator)</w:t>
      </w:r>
      <w:r>
        <w:rPr>
          <w:rFonts w:ascii="Times New Roman" w:eastAsia="SimSun" w:hAnsi="Times New Roman" w:cs="Times New Roman"/>
          <w:sz w:val="22"/>
          <w:szCs w:val="22"/>
          <w:lang w:val="en-GB"/>
        </w:rPr>
        <w:t xml:space="preserve"> </w:t>
      </w:r>
      <w:r w:rsidRPr="005D0822">
        <w:rPr>
          <w:rFonts w:ascii="Times New Roman" w:eastAsia="SimSun" w:hAnsi="Times New Roman" w:cs="Times New Roman" w:hint="eastAsia"/>
          <w:sz w:val="22"/>
          <w:szCs w:val="22"/>
          <w:lang w:val="en-GB"/>
        </w:rPr>
        <w:t>合作。</w:t>
      </w:r>
      <w:r>
        <w:rPr>
          <w:rFonts w:ascii="Times New Roman" w:eastAsia="SimSun" w:hAnsi="Times New Roman" w:cs="Times New Roman" w:hint="eastAsia"/>
          <w:sz w:val="22"/>
          <w:szCs w:val="22"/>
          <w:lang w:val="en-GB"/>
        </w:rPr>
        <w:t>你</w:t>
      </w:r>
      <w:r w:rsidRPr="005D0822">
        <w:rPr>
          <w:rFonts w:ascii="Times New Roman" w:eastAsia="SimSun" w:hAnsi="Times New Roman" w:cs="Times New Roman" w:hint="eastAsia"/>
          <w:sz w:val="22"/>
          <w:szCs w:val="22"/>
          <w:lang w:val="en-GB"/>
        </w:rPr>
        <w:t>現在可以提出任何問題。如果</w:t>
      </w:r>
      <w:r>
        <w:rPr>
          <w:rFonts w:ascii="Times New Roman" w:eastAsia="SimSun" w:hAnsi="Times New Roman" w:cs="Times New Roman" w:hint="eastAsia"/>
          <w:sz w:val="22"/>
          <w:szCs w:val="22"/>
          <w:lang w:val="en-GB"/>
        </w:rPr>
        <w:t>你</w:t>
      </w:r>
      <w:del w:id="8" w:author="Grace Chan" w:date="2022-12-22T13:21:00Z">
        <w:r w:rsidRPr="005D0822" w:rsidDel="00195A39">
          <w:rPr>
            <w:rFonts w:ascii="PMingLiU" w:eastAsia="PMingLiU" w:hAnsi="PMingLiU" w:cs="Times New Roman" w:hint="eastAsia"/>
            <w:sz w:val="22"/>
            <w:szCs w:val="22"/>
            <w:lang w:val="en-GB"/>
          </w:rPr>
          <w:delText>以</w:delText>
        </w:r>
      </w:del>
      <w:ins w:id="9" w:author="Grace Chan" w:date="2022-12-22T13:21:00Z">
        <w:r w:rsidR="00195A39">
          <w:rPr>
            <w:rFonts w:ascii="PMingLiU" w:eastAsia="PMingLiU" w:hAnsi="PMingLiU" w:cs="Times New Roman" w:hint="eastAsia"/>
            <w:sz w:val="22"/>
            <w:szCs w:val="22"/>
            <w:lang w:val="en-GB"/>
          </w:rPr>
          <w:t>日</w:t>
        </w:r>
      </w:ins>
      <w:r w:rsidRPr="005D0822">
        <w:rPr>
          <w:rFonts w:ascii="Times New Roman" w:eastAsia="SimSun" w:hAnsi="Times New Roman" w:cs="Times New Roman" w:hint="eastAsia"/>
          <w:sz w:val="22"/>
          <w:szCs w:val="22"/>
          <w:lang w:val="en-GB"/>
        </w:rPr>
        <w:t>後有任何</w:t>
      </w:r>
      <w:ins w:id="10" w:author="Grace Chan" w:date="2022-12-22T13:21:00Z">
        <w:r w:rsidR="001D5A7F">
          <w:rPr>
            <w:rFonts w:ascii="PMingLiU" w:eastAsia="PMingLiU" w:hAnsi="PMingLiU" w:cs="Times New Roman" w:hint="eastAsia"/>
            <w:sz w:val="22"/>
            <w:szCs w:val="22"/>
            <w:lang w:val="en-GB"/>
          </w:rPr>
          <w:t>疑</w:t>
        </w:r>
      </w:ins>
      <w:r w:rsidRPr="005D0822">
        <w:rPr>
          <w:rFonts w:ascii="Times New Roman" w:eastAsia="SimSun" w:hAnsi="Times New Roman" w:cs="Times New Roman" w:hint="eastAsia"/>
          <w:sz w:val="22"/>
          <w:szCs w:val="22"/>
          <w:lang w:val="en-GB"/>
        </w:rPr>
        <w:t>問</w:t>
      </w:r>
      <w:del w:id="11" w:author="Grace Chan" w:date="2022-12-22T13:22:00Z">
        <w:r w:rsidRPr="005D0822" w:rsidDel="001D5A7F">
          <w:rPr>
            <w:rFonts w:ascii="Times New Roman" w:eastAsia="SimSun" w:hAnsi="Times New Roman" w:cs="Times New Roman" w:hint="eastAsia"/>
            <w:sz w:val="22"/>
            <w:szCs w:val="22"/>
            <w:lang w:val="en-GB"/>
          </w:rPr>
          <w:delText>題</w:delText>
        </w:r>
      </w:del>
      <w:r w:rsidRPr="005D0822">
        <w:rPr>
          <w:rFonts w:ascii="Times New Roman" w:eastAsia="SimSun" w:hAnsi="Times New Roman" w:cs="Times New Roman" w:hint="eastAsia"/>
          <w:sz w:val="22"/>
          <w:szCs w:val="22"/>
          <w:lang w:val="en-GB"/>
        </w:rPr>
        <w:t>，我們</w:t>
      </w:r>
      <w:r w:rsidRPr="005D0822">
        <w:rPr>
          <w:rFonts w:ascii="Times New Roman" w:eastAsia="SimSun" w:hAnsi="Times New Roman" w:cs="Times New Roman" w:hint="eastAsia"/>
          <w:b/>
          <w:bCs/>
          <w:sz w:val="22"/>
          <w:szCs w:val="22"/>
          <w:lang w:val="en-GB"/>
        </w:rPr>
        <w:t>鼓勵你聯</w:t>
      </w:r>
      <w:r>
        <w:rPr>
          <w:rFonts w:ascii="Times New Roman" w:eastAsia="SimSun" w:hAnsi="Times New Roman" w:cs="Times New Roman" w:hint="eastAsia"/>
          <w:b/>
          <w:bCs/>
          <w:sz w:val="22"/>
          <w:szCs w:val="22"/>
          <w:lang w:val="en-GB"/>
        </w:rPr>
        <w:t>絡</w:t>
      </w:r>
      <w:proofErr w:type="spellStart"/>
      <w:r w:rsidRPr="005D0822">
        <w:rPr>
          <w:rFonts w:ascii="Times New Roman" w:eastAsia="SimSun" w:hAnsi="Times New Roman" w:cs="Times New Roman" w:hint="eastAsia"/>
          <w:sz w:val="22"/>
          <w:szCs w:val="22"/>
          <w:lang w:val="en-GB"/>
        </w:rPr>
        <w:t>Dr.</w:t>
      </w:r>
      <w:proofErr w:type="spellEnd"/>
      <w:r w:rsidRPr="005D0822">
        <w:rPr>
          <w:rFonts w:ascii="Times New Roman" w:eastAsia="SimSun" w:hAnsi="Times New Roman" w:cs="Times New Roman" w:hint="eastAsia"/>
          <w:sz w:val="22"/>
          <w:szCs w:val="22"/>
          <w:lang w:val="en-GB"/>
        </w:rPr>
        <w:t xml:space="preserve"> Erin M. Buchanan</w:t>
      </w:r>
      <w:r w:rsidRPr="005D0822">
        <w:rPr>
          <w:rFonts w:ascii="Times New Roman" w:eastAsia="SimSun" w:hAnsi="Times New Roman" w:cs="Times New Roman" w:hint="eastAsia"/>
          <w:sz w:val="22"/>
          <w:szCs w:val="22"/>
          <w:lang w:val="en-GB"/>
        </w:rPr>
        <w:t>，郵件地址</w:t>
      </w:r>
      <w:r w:rsidRPr="005D0822">
        <w:rPr>
          <w:rFonts w:ascii="Times New Roman" w:eastAsia="SimSun" w:hAnsi="Times New Roman" w:cs="Times New Roman" w:hint="eastAsia"/>
          <w:sz w:val="22"/>
          <w:szCs w:val="22"/>
          <w:lang w:val="en-GB"/>
        </w:rPr>
        <w:t xml:space="preserve">: </w:t>
      </w:r>
      <w:hyperlink r:id="rId4" w:history="1">
        <w:r w:rsidRPr="00FC2396">
          <w:rPr>
            <w:rStyle w:val="Hyperlink"/>
            <w:rFonts w:ascii="Times New Roman" w:eastAsia="SimSun" w:hAnsi="Times New Roman" w:cs="Times New Roman" w:hint="eastAsia"/>
            <w:sz w:val="22"/>
            <w:szCs w:val="22"/>
            <w:lang w:val="en-GB"/>
          </w:rPr>
          <w:t>ebuchanan@harrisburgu.edu</w:t>
        </w:r>
      </w:hyperlink>
      <w:r>
        <w:rPr>
          <w:rFonts w:ascii="Times New Roman" w:eastAsia="SimSun" w:hAnsi="Times New Roman" w:cs="Times New Roman" w:hint="eastAsia"/>
          <w:sz w:val="22"/>
          <w:szCs w:val="22"/>
          <w:lang w:val="en-GB"/>
        </w:rPr>
        <w:t>。</w:t>
      </w:r>
      <w:r w:rsidR="006F0403" w:rsidRPr="009C5088">
        <w:rPr>
          <w:rFonts w:ascii="Times New Roman" w:eastAsia="SimSun" w:hAnsi="Times New Roman" w:cs="Times New Roman"/>
          <w:sz w:val="22"/>
          <w:szCs w:val="22"/>
        </w:rPr>
        <w:t xml:space="preserve"> </w:t>
      </w:r>
    </w:p>
    <w:p w14:paraId="0B2EABE5" w14:textId="77777777" w:rsidR="00C211F2" w:rsidRPr="009C5088" w:rsidRDefault="006F0403" w:rsidP="006F0403">
      <w:pPr>
        <w:jc w:val="both"/>
        <w:rPr>
          <w:rFonts w:ascii="Times New Roman" w:eastAsia="SimSun" w:hAnsi="Times New Roman" w:cs="Times New Roman"/>
          <w:sz w:val="22"/>
          <w:szCs w:val="22"/>
        </w:rPr>
      </w:pPr>
      <w:r w:rsidRPr="009C5088">
        <w:rPr>
          <w:rFonts w:ascii="Times New Roman" w:eastAsia="SimSun" w:hAnsi="Times New Roman" w:cs="Times New Roman"/>
          <w:sz w:val="22"/>
          <w:szCs w:val="22"/>
        </w:rPr>
        <w:t xml:space="preserve"> </w:t>
      </w:r>
    </w:p>
    <w:p w14:paraId="50D05AB6" w14:textId="77777777" w:rsidR="005D0822" w:rsidRPr="005D0822" w:rsidRDefault="005D0822" w:rsidP="005D0822">
      <w:pPr>
        <w:jc w:val="both"/>
        <w:rPr>
          <w:rFonts w:ascii="Times New Roman" w:eastAsia="SimSun" w:hAnsi="Times New Roman" w:cs="Times New Roman"/>
          <w:b/>
          <w:sz w:val="22"/>
          <w:szCs w:val="22"/>
          <w:u w:val="single"/>
          <w:lang w:val="en-GB"/>
        </w:rPr>
      </w:pPr>
      <w:r w:rsidRPr="005D0822">
        <w:rPr>
          <w:rFonts w:ascii="Times New Roman" w:eastAsia="SimSun" w:hAnsi="Times New Roman" w:cs="Times New Roman" w:hint="eastAsia"/>
          <w:b/>
          <w:sz w:val="22"/>
          <w:szCs w:val="22"/>
          <w:u w:val="single"/>
          <w:lang w:val="en-GB"/>
        </w:rPr>
        <w:t>問題或顧慮</w:t>
      </w:r>
      <w:r w:rsidRPr="005D0822">
        <w:rPr>
          <w:rFonts w:ascii="Times New Roman" w:eastAsia="SimSun" w:hAnsi="Times New Roman" w:cs="Times New Roman" w:hint="eastAsia"/>
          <w:b/>
          <w:sz w:val="22"/>
          <w:szCs w:val="22"/>
          <w:u w:val="single"/>
          <w:lang w:val="en-GB"/>
        </w:rPr>
        <w:t>:</w:t>
      </w:r>
    </w:p>
    <w:p w14:paraId="184DE6D9" w14:textId="54532279" w:rsidR="005D0822" w:rsidRPr="00A4183A" w:rsidRDefault="005D0822" w:rsidP="005D0822">
      <w:pPr>
        <w:jc w:val="both"/>
        <w:rPr>
          <w:rFonts w:ascii="Times New Roman" w:eastAsia="SimSun" w:hAnsi="Times New Roman" w:cs="Times New Roman"/>
          <w:sz w:val="22"/>
          <w:szCs w:val="22"/>
        </w:rPr>
      </w:pPr>
      <w:r w:rsidRPr="005D0822">
        <w:rPr>
          <w:rFonts w:ascii="Times New Roman" w:eastAsia="SimSun" w:hAnsi="Times New Roman" w:cs="Times New Roman" w:hint="eastAsia"/>
          <w:sz w:val="22"/>
          <w:szCs w:val="22"/>
          <w:lang w:val="en-GB"/>
        </w:rPr>
        <w:t>本研究已經通過哈里斯堡科技大學的機構審查委員會</w:t>
      </w:r>
      <w:ins w:id="12" w:author="Grace Chan" w:date="2022-12-22T13:22:00Z">
        <w:r w:rsidR="001D5A7F">
          <w:rPr>
            <w:rFonts w:ascii="Times New Roman" w:eastAsia="PMingLiU" w:hAnsi="Times New Roman" w:cs="Times New Roman" w:hint="eastAsia"/>
            <w:sz w:val="22"/>
            <w:szCs w:val="22"/>
            <w:lang w:val="en-GB" w:eastAsia="zh-TW"/>
          </w:rPr>
          <w:t xml:space="preserve"> </w:t>
        </w:r>
      </w:ins>
      <w:r w:rsidRPr="005D0822">
        <w:rPr>
          <w:rFonts w:ascii="Times New Roman" w:eastAsia="SimSun" w:hAnsi="Times New Roman" w:cs="Times New Roman" w:hint="eastAsia"/>
          <w:sz w:val="22"/>
          <w:szCs w:val="22"/>
          <w:lang w:val="en-GB"/>
        </w:rPr>
        <w:t>(IRB)</w:t>
      </w:r>
      <w:ins w:id="13" w:author="Grace Chan" w:date="2022-12-22T13:22:00Z">
        <w:r w:rsidR="001D5A7F">
          <w:rPr>
            <w:rFonts w:ascii="Times New Roman" w:eastAsia="SimSun" w:hAnsi="Times New Roman" w:cs="Times New Roman"/>
            <w:sz w:val="22"/>
            <w:szCs w:val="22"/>
            <w:lang w:val="en-GB"/>
          </w:rPr>
          <w:t xml:space="preserve"> </w:t>
        </w:r>
      </w:ins>
      <w:r w:rsidRPr="005D0822">
        <w:rPr>
          <w:rFonts w:ascii="Times New Roman" w:eastAsia="SimSun" w:hAnsi="Times New Roman" w:cs="Times New Roman" w:hint="eastAsia"/>
          <w:sz w:val="22"/>
          <w:szCs w:val="22"/>
          <w:lang w:val="en-GB"/>
        </w:rPr>
        <w:t>審查。該委員會確定本研究符合州和聯邦法律以及大學政策要求的人類研究對象保護義務。</w:t>
      </w:r>
    </w:p>
    <w:p w14:paraId="18030621" w14:textId="77777777" w:rsidR="00C211F2" w:rsidRPr="009C5088" w:rsidRDefault="00C211F2" w:rsidP="006F0403">
      <w:pPr>
        <w:jc w:val="both"/>
        <w:rPr>
          <w:rFonts w:ascii="Times New Roman" w:eastAsia="SimSun" w:hAnsi="Times New Roman" w:cs="Times New Roman"/>
          <w:sz w:val="22"/>
          <w:szCs w:val="22"/>
        </w:rPr>
      </w:pPr>
    </w:p>
    <w:p w14:paraId="14D53EBC" w14:textId="77777777" w:rsidR="00A4183A" w:rsidRPr="00A4183A" w:rsidRDefault="00A4183A" w:rsidP="00A4183A">
      <w:pPr>
        <w:rPr>
          <w:rFonts w:ascii="Times New Roman" w:eastAsia="SimSun" w:hAnsi="Times New Roman" w:cs="Times New Roman"/>
          <w:b/>
          <w:i/>
          <w:sz w:val="22"/>
          <w:szCs w:val="22"/>
        </w:rPr>
      </w:pPr>
      <w:bookmarkStart w:id="14" w:name="_7y343bb3y9g9" w:colFirst="0" w:colLast="0"/>
      <w:bookmarkEnd w:id="14"/>
      <w:r w:rsidRPr="00A4183A">
        <w:rPr>
          <w:rFonts w:ascii="Times New Roman" w:eastAsia="SimSun" w:hAnsi="Times New Roman" w:cs="Times New Roman" w:hint="eastAsia"/>
          <w:b/>
          <w:i/>
          <w:sz w:val="22"/>
          <w:szCs w:val="22"/>
          <w:lang w:val="en-GB"/>
        </w:rPr>
        <w:t>如有需要，我們將提供此資訊的副本供你保存。</w:t>
      </w:r>
    </w:p>
    <w:p w14:paraId="1E045737" w14:textId="77777777" w:rsidR="007171B6" w:rsidRPr="009C5088" w:rsidRDefault="007171B6">
      <w:pPr>
        <w:rPr>
          <w:rFonts w:ascii="Times New Roman" w:eastAsia="SimSun" w:hAnsi="Times New Roman" w:cs="Times New Roman"/>
        </w:rPr>
      </w:pPr>
    </w:p>
    <w:sectPr w:rsidR="007171B6" w:rsidRPr="009C5088">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SimHei">
    <w:altName w:val="Microsoft YaHei"/>
    <w:panose1 w:val="02010600030101010101"/>
    <w:charset w:val="86"/>
    <w:family w:val="modern"/>
    <w:pitch w:val="fixed"/>
    <w:sig w:usb0="800002BF" w:usb1="38CF7CFA" w:usb2="00000016" w:usb3="00000000" w:csb0="00040001" w:csb1="00000000"/>
  </w:font>
  <w:font w:name="Angsana New">
    <w:altName w:val="Leelawadee UI"/>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ce Chan">
    <w15:presenceInfo w15:providerId="Windows Live" w15:userId="ed90ccc33bc1e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03"/>
    <w:rsid w:val="00025C7D"/>
    <w:rsid w:val="000723C4"/>
    <w:rsid w:val="00154D7C"/>
    <w:rsid w:val="001833C5"/>
    <w:rsid w:val="00187DCA"/>
    <w:rsid w:val="00195A39"/>
    <w:rsid w:val="001D5A7F"/>
    <w:rsid w:val="00364AF7"/>
    <w:rsid w:val="00493C6E"/>
    <w:rsid w:val="005527AE"/>
    <w:rsid w:val="005D0822"/>
    <w:rsid w:val="005E72FC"/>
    <w:rsid w:val="005F2C24"/>
    <w:rsid w:val="006F0403"/>
    <w:rsid w:val="007171B6"/>
    <w:rsid w:val="007606F4"/>
    <w:rsid w:val="00921ED4"/>
    <w:rsid w:val="009C5088"/>
    <w:rsid w:val="00A4183A"/>
    <w:rsid w:val="00A707CE"/>
    <w:rsid w:val="00C211F2"/>
    <w:rsid w:val="00DF27ED"/>
    <w:rsid w:val="00E114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C653"/>
  <w15:chartTrackingRefBased/>
  <w15:docId w15:val="{E936E76D-213F-44A6-BB0E-7A9D03E5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YaHei"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03"/>
    <w:rPr>
      <w:rFonts w:ascii="Calibri" w:eastAsiaTheme="minorEastAsia" w:hAnsi="Calibri" w:cs="Calibri"/>
      <w:kern w:val="0"/>
      <w:sz w:val="24"/>
      <w:szCs w:val="24"/>
    </w:rPr>
  </w:style>
  <w:style w:type="paragraph" w:styleId="Heading3">
    <w:name w:val="heading 3"/>
    <w:basedOn w:val="Normal"/>
    <w:next w:val="Normal"/>
    <w:link w:val="Heading3Char"/>
    <w:uiPriority w:val="9"/>
    <w:unhideWhenUsed/>
    <w:qFormat/>
    <w:rsid w:val="006F0403"/>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linnadoc">
    <w:name w:val="Melinna_doc"/>
    <w:basedOn w:val="Normal"/>
    <w:link w:val="Melinnadoc0"/>
    <w:autoRedefine/>
    <w:qFormat/>
    <w:rsid w:val="005527AE"/>
    <w:pPr>
      <w:keepNext/>
      <w:keepLines/>
      <w:spacing w:before="260" w:after="260" w:line="416" w:lineRule="auto"/>
      <w:jc w:val="center"/>
      <w:outlineLvl w:val="1"/>
    </w:pPr>
    <w:rPr>
      <w:rFonts w:asciiTheme="majorHAnsi" w:eastAsia="SimHei" w:hAnsiTheme="majorHAnsi" w:cstheme="majorBidi"/>
      <w:b/>
      <w:bCs/>
      <w:kern w:val="2"/>
      <w:sz w:val="32"/>
      <w:szCs w:val="32"/>
    </w:rPr>
  </w:style>
  <w:style w:type="character" w:customStyle="1" w:styleId="Melinnadoc0">
    <w:name w:val="Melinna_doc 字符"/>
    <w:basedOn w:val="DefaultParagraphFont"/>
    <w:link w:val="Melinnadoc"/>
    <w:rsid w:val="005527AE"/>
    <w:rPr>
      <w:rFonts w:asciiTheme="majorHAnsi" w:eastAsia="SimHei" w:hAnsiTheme="majorHAnsi" w:cstheme="majorBidi"/>
      <w:b/>
      <w:bCs/>
      <w:sz w:val="32"/>
      <w:szCs w:val="32"/>
    </w:rPr>
  </w:style>
  <w:style w:type="character" w:customStyle="1" w:styleId="Heading3Char">
    <w:name w:val="Heading 3 Char"/>
    <w:basedOn w:val="DefaultParagraphFont"/>
    <w:link w:val="Heading3"/>
    <w:uiPriority w:val="9"/>
    <w:rsid w:val="006F0403"/>
    <w:rPr>
      <w:rFonts w:ascii="Calibri" w:eastAsiaTheme="minorEastAsia" w:hAnsi="Calibri" w:cs="Calibri"/>
      <w:b/>
      <w:kern w:val="0"/>
      <w:sz w:val="28"/>
      <w:szCs w:val="28"/>
    </w:rPr>
  </w:style>
  <w:style w:type="character" w:styleId="Hyperlink">
    <w:name w:val="Hyperlink"/>
    <w:basedOn w:val="DefaultParagraphFont"/>
    <w:uiPriority w:val="99"/>
    <w:unhideWhenUsed/>
    <w:rsid w:val="005D0822"/>
    <w:rPr>
      <w:color w:val="0563C1" w:themeColor="hyperlink"/>
      <w:u w:val="single"/>
    </w:rPr>
  </w:style>
  <w:style w:type="character" w:styleId="UnresolvedMention">
    <w:name w:val="Unresolved Mention"/>
    <w:basedOn w:val="DefaultParagraphFont"/>
    <w:uiPriority w:val="99"/>
    <w:semiHidden/>
    <w:unhideWhenUsed/>
    <w:rsid w:val="005D0822"/>
    <w:rPr>
      <w:color w:val="605E5C"/>
      <w:shd w:val="clear" w:color="auto" w:fill="E1DFDD"/>
    </w:rPr>
  </w:style>
  <w:style w:type="paragraph" w:styleId="Revision">
    <w:name w:val="Revision"/>
    <w:hidden/>
    <w:uiPriority w:val="99"/>
    <w:semiHidden/>
    <w:rsid w:val="00493C6E"/>
    <w:rPr>
      <w:rFonts w:ascii="Calibri" w:eastAsiaTheme="minorEastAsia" w:hAnsi="Calibri" w:cs="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梅晓林</dc:creator>
  <cp:keywords/>
  <dc:description/>
  <cp:lastModifiedBy>Grace Chan</cp:lastModifiedBy>
  <cp:revision>10</cp:revision>
  <dcterms:created xsi:type="dcterms:W3CDTF">2022-05-15T13:41:00Z</dcterms:created>
  <dcterms:modified xsi:type="dcterms:W3CDTF">2022-12-22T05:22:00Z</dcterms:modified>
</cp:coreProperties>
</file>