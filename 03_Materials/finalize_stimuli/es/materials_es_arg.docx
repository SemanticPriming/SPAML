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4F05F8" w14:textId="4A671B54" w:rsidR="00C62D1D" w:rsidRDefault="00C62D1D" w:rsidP="00467A13">
      <w:pPr>
        <w:jc w:val="both"/>
        <w:rPr>
          <w:rFonts w:ascii="Arial" w:eastAsia="Arial" w:hAnsi="Arial" w:cs="Arial"/>
          <w:b/>
          <w:sz w:val="22"/>
          <w:szCs w:val="22"/>
          <w:lang w:val="es-ES"/>
        </w:rPr>
      </w:pPr>
      <w:r w:rsidRPr="00C62D1D">
        <w:rPr>
          <w:rFonts w:ascii="Arial" w:eastAsia="Arial" w:hAnsi="Arial" w:cs="Arial"/>
          <w:b/>
          <w:sz w:val="22"/>
          <w:szCs w:val="22"/>
          <w:lang w:val="es-ES"/>
        </w:rPr>
        <w:t>Instrucciones (</w:t>
      </w:r>
      <w:r w:rsidR="001211C3">
        <w:rPr>
          <w:rFonts w:ascii="Arial" w:eastAsia="Arial" w:hAnsi="Arial" w:cs="Arial"/>
          <w:b/>
          <w:sz w:val="22"/>
          <w:szCs w:val="22"/>
          <w:lang w:val="es-ES"/>
        </w:rPr>
        <w:t>Español Argentina</w:t>
      </w:r>
      <w:r>
        <w:rPr>
          <w:rFonts w:ascii="Arial" w:eastAsia="Arial" w:hAnsi="Arial" w:cs="Arial"/>
          <w:b/>
          <w:sz w:val="22"/>
          <w:szCs w:val="22"/>
          <w:lang w:val="es-ES"/>
        </w:rPr>
        <w:t xml:space="preserve">) </w:t>
      </w:r>
    </w:p>
    <w:p w14:paraId="2AA4BB16" w14:textId="77777777" w:rsidR="00C62D1D" w:rsidRPr="00C62D1D" w:rsidRDefault="00C62D1D" w:rsidP="00467A13">
      <w:pPr>
        <w:jc w:val="both"/>
        <w:rPr>
          <w:rFonts w:ascii="Arial" w:eastAsia="Arial" w:hAnsi="Arial" w:cs="Arial"/>
          <w:b/>
          <w:sz w:val="22"/>
          <w:szCs w:val="22"/>
          <w:lang w:val="es-ES"/>
        </w:rPr>
      </w:pPr>
    </w:p>
    <w:p w14:paraId="0CA9F31E" w14:textId="77777777" w:rsidR="00467A13" w:rsidRPr="001211C3" w:rsidRDefault="00467A13" w:rsidP="00467A13">
      <w:pPr>
        <w:jc w:val="both"/>
        <w:rPr>
          <w:rFonts w:ascii="Arial" w:eastAsia="Arial" w:hAnsi="Arial" w:cs="Arial"/>
          <w:b/>
          <w:sz w:val="22"/>
          <w:szCs w:val="22"/>
          <w:lang w:val="es-ES"/>
        </w:rPr>
      </w:pPr>
      <w:r w:rsidRPr="001211C3">
        <w:rPr>
          <w:rFonts w:ascii="Arial" w:eastAsia="Arial" w:hAnsi="Arial" w:cs="Arial"/>
          <w:b/>
          <w:sz w:val="22"/>
          <w:szCs w:val="22"/>
          <w:lang w:val="es-ES"/>
        </w:rPr>
        <w:t>Datos demográficos</w:t>
      </w:r>
    </w:p>
    <w:p w14:paraId="6EE07B3F" w14:textId="77777777" w:rsidR="00467A13" w:rsidRPr="001211C3" w:rsidRDefault="00467A13" w:rsidP="00467A13">
      <w:pPr>
        <w:jc w:val="both"/>
        <w:rPr>
          <w:rFonts w:ascii="Arial" w:eastAsia="Arial" w:hAnsi="Arial" w:cs="Arial"/>
          <w:sz w:val="22"/>
          <w:szCs w:val="22"/>
          <w:lang w:val="es-ES"/>
        </w:rPr>
      </w:pPr>
    </w:p>
    <w:p w14:paraId="34E50651" w14:textId="727F4BCE" w:rsidR="00467A13" w:rsidRDefault="00467A13" w:rsidP="00467A13">
      <w:pPr>
        <w:jc w:val="both"/>
        <w:rPr>
          <w:rFonts w:ascii="Arial" w:eastAsia="Arial" w:hAnsi="Arial" w:cs="Arial"/>
          <w:sz w:val="22"/>
          <w:szCs w:val="22"/>
          <w:lang w:val="es-ES"/>
        </w:rPr>
      </w:pPr>
      <w:r>
        <w:rPr>
          <w:rFonts w:ascii="Arial" w:eastAsia="Arial" w:hAnsi="Arial" w:cs="Arial"/>
          <w:sz w:val="22"/>
          <w:szCs w:val="22"/>
          <w:lang w:val="es-ES"/>
        </w:rPr>
        <w:t xml:space="preserve">¿Cuál es </w:t>
      </w:r>
      <w:r w:rsidR="001211C3">
        <w:rPr>
          <w:rFonts w:ascii="Arial" w:eastAsia="Arial" w:hAnsi="Arial" w:cs="Arial"/>
          <w:sz w:val="22"/>
          <w:szCs w:val="22"/>
          <w:lang w:val="es-ES"/>
        </w:rPr>
        <w:t>tu</w:t>
      </w:r>
      <w:r>
        <w:rPr>
          <w:rFonts w:ascii="Arial" w:eastAsia="Arial" w:hAnsi="Arial" w:cs="Arial"/>
          <w:sz w:val="22"/>
          <w:szCs w:val="22"/>
          <w:lang w:val="es-ES"/>
        </w:rPr>
        <w:t xml:space="preserve"> lengua materna</w:t>
      </w:r>
      <w:r w:rsidRPr="00467A13">
        <w:rPr>
          <w:rFonts w:ascii="Arial" w:eastAsia="Arial" w:hAnsi="Arial" w:cs="Arial"/>
          <w:sz w:val="22"/>
          <w:szCs w:val="22"/>
          <w:lang w:val="es-ES"/>
        </w:rPr>
        <w:t xml:space="preserve">? </w:t>
      </w:r>
    </w:p>
    <w:p w14:paraId="51301097" w14:textId="43AFDBC4" w:rsidR="00467A13" w:rsidRPr="00467A13" w:rsidRDefault="00467A13" w:rsidP="00467A13">
      <w:pPr>
        <w:jc w:val="both"/>
        <w:rPr>
          <w:rFonts w:ascii="Arial" w:eastAsia="Arial" w:hAnsi="Arial" w:cs="Arial"/>
          <w:sz w:val="22"/>
          <w:szCs w:val="22"/>
          <w:lang w:val="es-ES"/>
        </w:rPr>
      </w:pPr>
      <w:r w:rsidRPr="00467A13">
        <w:rPr>
          <w:rFonts w:ascii="Arial" w:eastAsia="Arial" w:hAnsi="Arial" w:cs="Arial"/>
          <w:sz w:val="22"/>
          <w:szCs w:val="22"/>
          <w:lang w:val="es-ES"/>
        </w:rPr>
        <w:t xml:space="preserve">Por favor, </w:t>
      </w:r>
      <w:proofErr w:type="spellStart"/>
      <w:r w:rsidRPr="00467A13">
        <w:rPr>
          <w:rFonts w:ascii="Arial" w:eastAsia="Arial" w:hAnsi="Arial" w:cs="Arial"/>
          <w:sz w:val="22"/>
          <w:szCs w:val="22"/>
          <w:lang w:val="es-ES"/>
        </w:rPr>
        <w:t>h</w:t>
      </w:r>
      <w:r w:rsidR="001211C3">
        <w:rPr>
          <w:rFonts w:ascii="Arial" w:eastAsia="Arial" w:hAnsi="Arial" w:cs="Arial"/>
          <w:sz w:val="22"/>
          <w:szCs w:val="22"/>
          <w:lang w:val="es-ES"/>
        </w:rPr>
        <w:t>ablano</w:t>
      </w:r>
      <w:r w:rsidRPr="00467A13">
        <w:rPr>
          <w:rFonts w:ascii="Arial" w:eastAsia="Arial" w:hAnsi="Arial" w:cs="Arial"/>
          <w:sz w:val="22"/>
          <w:szCs w:val="22"/>
          <w:lang w:val="es-ES"/>
        </w:rPr>
        <w:t>s</w:t>
      </w:r>
      <w:proofErr w:type="spellEnd"/>
      <w:r w:rsidRPr="00467A13">
        <w:rPr>
          <w:rFonts w:ascii="Arial" w:eastAsia="Arial" w:hAnsi="Arial" w:cs="Arial"/>
          <w:sz w:val="22"/>
          <w:szCs w:val="22"/>
          <w:lang w:val="es-ES"/>
        </w:rPr>
        <w:t xml:space="preserve"> un poco de </w:t>
      </w:r>
      <w:r w:rsidR="001211C3">
        <w:rPr>
          <w:rFonts w:ascii="Arial" w:eastAsia="Arial" w:hAnsi="Arial" w:cs="Arial"/>
          <w:sz w:val="22"/>
          <w:szCs w:val="22"/>
          <w:lang w:val="es-ES"/>
        </w:rPr>
        <w:t>vos</w:t>
      </w:r>
      <w:r w:rsidRPr="00467A13">
        <w:rPr>
          <w:rFonts w:ascii="Arial" w:eastAsia="Arial" w:hAnsi="Arial" w:cs="Arial"/>
          <w:sz w:val="22"/>
          <w:szCs w:val="22"/>
          <w:lang w:val="es-ES"/>
        </w:rPr>
        <w:t>.</w:t>
      </w:r>
    </w:p>
    <w:p w14:paraId="3BF94F6A" w14:textId="47327290" w:rsidR="00467A13" w:rsidRPr="00467A13" w:rsidRDefault="00467A13" w:rsidP="00467A13">
      <w:pPr>
        <w:jc w:val="both"/>
        <w:rPr>
          <w:rFonts w:ascii="Arial" w:eastAsia="Arial" w:hAnsi="Arial" w:cs="Arial"/>
          <w:sz w:val="22"/>
          <w:szCs w:val="22"/>
          <w:lang w:val="es-ES"/>
        </w:rPr>
      </w:pPr>
      <w:r w:rsidRPr="00467A13">
        <w:rPr>
          <w:rFonts w:ascii="Arial" w:eastAsia="Arial" w:hAnsi="Arial" w:cs="Arial"/>
          <w:sz w:val="22"/>
          <w:szCs w:val="22"/>
          <w:lang w:val="es-ES"/>
        </w:rPr>
        <w:t xml:space="preserve">Por favor, </w:t>
      </w:r>
      <w:proofErr w:type="spellStart"/>
      <w:r w:rsidRPr="00467A13">
        <w:rPr>
          <w:rFonts w:ascii="Arial" w:eastAsia="Arial" w:hAnsi="Arial" w:cs="Arial"/>
          <w:sz w:val="22"/>
          <w:szCs w:val="22"/>
          <w:lang w:val="es-ES"/>
        </w:rPr>
        <w:t>d</w:t>
      </w:r>
      <w:r w:rsidR="001211C3">
        <w:rPr>
          <w:rFonts w:ascii="Arial" w:eastAsia="Arial" w:hAnsi="Arial" w:cs="Arial"/>
          <w:sz w:val="22"/>
          <w:szCs w:val="22"/>
          <w:lang w:val="es-ES"/>
        </w:rPr>
        <w:t>ecinos</w:t>
      </w:r>
      <w:proofErr w:type="spellEnd"/>
      <w:r w:rsidRPr="00467A13">
        <w:rPr>
          <w:rFonts w:ascii="Arial" w:eastAsia="Arial" w:hAnsi="Arial" w:cs="Arial"/>
          <w:sz w:val="22"/>
          <w:szCs w:val="22"/>
          <w:lang w:val="es-ES"/>
        </w:rPr>
        <w:t xml:space="preserve"> </w:t>
      </w:r>
      <w:r w:rsidR="001211C3">
        <w:rPr>
          <w:rFonts w:ascii="Arial" w:eastAsia="Arial" w:hAnsi="Arial" w:cs="Arial"/>
          <w:sz w:val="22"/>
          <w:szCs w:val="22"/>
          <w:lang w:val="es-ES"/>
        </w:rPr>
        <w:t>t</w:t>
      </w:r>
      <w:r w:rsidRPr="00467A13">
        <w:rPr>
          <w:rFonts w:ascii="Arial" w:eastAsia="Arial" w:hAnsi="Arial" w:cs="Arial"/>
          <w:sz w:val="22"/>
          <w:szCs w:val="22"/>
          <w:lang w:val="es-ES"/>
        </w:rPr>
        <w:t>u sexo: hombre</w:t>
      </w:r>
      <w:r w:rsidR="00612976">
        <w:rPr>
          <w:rFonts w:ascii="Arial" w:eastAsia="Arial" w:hAnsi="Arial" w:cs="Arial"/>
          <w:sz w:val="22"/>
          <w:szCs w:val="22"/>
          <w:lang w:val="es-ES"/>
        </w:rPr>
        <w:t>,</w:t>
      </w:r>
      <w:r w:rsidRPr="00467A13">
        <w:rPr>
          <w:rFonts w:ascii="Arial" w:eastAsia="Arial" w:hAnsi="Arial" w:cs="Arial"/>
          <w:sz w:val="22"/>
          <w:szCs w:val="22"/>
          <w:lang w:val="es-ES"/>
        </w:rPr>
        <w:t xml:space="preserve"> mujer</w:t>
      </w:r>
      <w:ins w:id="0" w:author="Carolina Gattei" w:date="2022-11-23T15:57:00Z">
        <w:r w:rsidR="00081EF1">
          <w:rPr>
            <w:rFonts w:ascii="Arial" w:eastAsia="Arial" w:hAnsi="Arial" w:cs="Arial"/>
            <w:sz w:val="22"/>
            <w:szCs w:val="22"/>
            <w:lang w:val="es-ES"/>
          </w:rPr>
          <w:t>,</w:t>
        </w:r>
      </w:ins>
      <w:r w:rsidRPr="00467A13">
        <w:rPr>
          <w:rFonts w:ascii="Arial" w:eastAsia="Arial" w:hAnsi="Arial" w:cs="Arial"/>
          <w:sz w:val="22"/>
          <w:szCs w:val="22"/>
          <w:lang w:val="es-ES"/>
        </w:rPr>
        <w:t xml:space="preserve"> otro</w:t>
      </w:r>
      <w:ins w:id="1" w:author="Carolina Gattei" w:date="2022-11-23T15:57:00Z">
        <w:r w:rsidR="00081EF1">
          <w:rPr>
            <w:rFonts w:ascii="Arial" w:eastAsia="Arial" w:hAnsi="Arial" w:cs="Arial"/>
            <w:sz w:val="22"/>
            <w:szCs w:val="22"/>
            <w:lang w:val="es-ES"/>
          </w:rPr>
          <w:t>,</w:t>
        </w:r>
      </w:ins>
      <w:r w:rsidRPr="00467A13">
        <w:rPr>
          <w:rFonts w:ascii="Arial" w:eastAsia="Arial" w:hAnsi="Arial" w:cs="Arial"/>
          <w:sz w:val="22"/>
          <w:szCs w:val="22"/>
          <w:lang w:val="es-ES"/>
        </w:rPr>
        <w:t xml:space="preserve"> pref</w:t>
      </w:r>
      <w:r w:rsidR="00612976">
        <w:rPr>
          <w:rFonts w:ascii="Arial" w:eastAsia="Arial" w:hAnsi="Arial" w:cs="Arial"/>
          <w:sz w:val="22"/>
          <w:szCs w:val="22"/>
          <w:lang w:val="es-ES"/>
        </w:rPr>
        <w:t>erís</w:t>
      </w:r>
      <w:r w:rsidRPr="00467A13">
        <w:rPr>
          <w:rFonts w:ascii="Arial" w:eastAsia="Arial" w:hAnsi="Arial" w:cs="Arial"/>
          <w:sz w:val="22"/>
          <w:szCs w:val="22"/>
          <w:lang w:val="es-ES"/>
        </w:rPr>
        <w:t xml:space="preserve"> no decirlo</w:t>
      </w:r>
    </w:p>
    <w:p w14:paraId="66687830" w14:textId="033618E9" w:rsidR="00467A13" w:rsidRPr="00467A13" w:rsidRDefault="00467A13" w:rsidP="00467A13">
      <w:pPr>
        <w:jc w:val="both"/>
        <w:rPr>
          <w:rFonts w:ascii="Arial" w:eastAsia="Arial" w:hAnsi="Arial" w:cs="Arial"/>
          <w:sz w:val="22"/>
          <w:szCs w:val="22"/>
          <w:lang w:val="es-ES"/>
        </w:rPr>
      </w:pPr>
      <w:r w:rsidRPr="00467A13">
        <w:rPr>
          <w:rFonts w:ascii="Arial" w:eastAsia="Arial" w:hAnsi="Arial" w:cs="Arial"/>
          <w:sz w:val="22"/>
          <w:szCs w:val="22"/>
          <w:lang w:val="es-ES"/>
        </w:rPr>
        <w:t>¿En qué año nac</w:t>
      </w:r>
      <w:r w:rsidR="00612976">
        <w:rPr>
          <w:rFonts w:ascii="Arial" w:eastAsia="Arial" w:hAnsi="Arial" w:cs="Arial"/>
          <w:sz w:val="22"/>
          <w:szCs w:val="22"/>
          <w:lang w:val="es-ES"/>
        </w:rPr>
        <w:t>iste</w:t>
      </w:r>
      <w:r w:rsidRPr="00467A13">
        <w:rPr>
          <w:rFonts w:ascii="Arial" w:eastAsia="Arial" w:hAnsi="Arial" w:cs="Arial"/>
          <w:sz w:val="22"/>
          <w:szCs w:val="22"/>
          <w:lang w:val="es-ES"/>
        </w:rPr>
        <w:t xml:space="preserve">? </w:t>
      </w:r>
      <w:proofErr w:type="spellStart"/>
      <w:r w:rsidRPr="00467A13">
        <w:rPr>
          <w:rFonts w:ascii="Arial" w:eastAsia="Arial" w:hAnsi="Arial" w:cs="Arial"/>
          <w:sz w:val="22"/>
          <w:szCs w:val="22"/>
          <w:lang w:val="es-ES"/>
        </w:rPr>
        <w:t>Introdu</w:t>
      </w:r>
      <w:r w:rsidR="00612976">
        <w:rPr>
          <w:rFonts w:ascii="Arial" w:eastAsia="Arial" w:hAnsi="Arial" w:cs="Arial"/>
          <w:sz w:val="22"/>
          <w:szCs w:val="22"/>
          <w:lang w:val="es-ES"/>
        </w:rPr>
        <w:t>cí</w:t>
      </w:r>
      <w:proofErr w:type="spellEnd"/>
      <w:r w:rsidRPr="00467A13">
        <w:rPr>
          <w:rFonts w:ascii="Arial" w:eastAsia="Arial" w:hAnsi="Arial" w:cs="Arial"/>
          <w:sz w:val="22"/>
          <w:szCs w:val="22"/>
          <w:lang w:val="es-ES"/>
        </w:rPr>
        <w:t xml:space="preserve"> un año de cuatro dígitos: </w:t>
      </w:r>
    </w:p>
    <w:p w14:paraId="50D7ABBE" w14:textId="7561D24E" w:rsidR="00467A13" w:rsidRPr="00467A13" w:rsidRDefault="00467A13" w:rsidP="00467A13">
      <w:pPr>
        <w:jc w:val="both"/>
        <w:rPr>
          <w:rFonts w:ascii="Arial" w:eastAsia="Arial" w:hAnsi="Arial" w:cs="Arial"/>
          <w:sz w:val="22"/>
          <w:szCs w:val="22"/>
          <w:lang w:val="es-ES"/>
        </w:rPr>
      </w:pPr>
      <w:r w:rsidRPr="00467A13">
        <w:rPr>
          <w:rFonts w:ascii="Arial" w:eastAsia="Arial" w:hAnsi="Arial" w:cs="Arial"/>
          <w:sz w:val="22"/>
          <w:szCs w:val="22"/>
          <w:lang w:val="es-ES"/>
        </w:rPr>
        <w:t xml:space="preserve">Por favor, </w:t>
      </w:r>
      <w:proofErr w:type="spellStart"/>
      <w:r w:rsidRPr="00467A13">
        <w:rPr>
          <w:rFonts w:ascii="Arial" w:eastAsia="Arial" w:hAnsi="Arial" w:cs="Arial"/>
          <w:sz w:val="22"/>
          <w:szCs w:val="22"/>
          <w:lang w:val="es-ES"/>
        </w:rPr>
        <w:t>d</w:t>
      </w:r>
      <w:r w:rsidR="00612976">
        <w:rPr>
          <w:rFonts w:ascii="Arial" w:eastAsia="Arial" w:hAnsi="Arial" w:cs="Arial"/>
          <w:sz w:val="22"/>
          <w:szCs w:val="22"/>
          <w:lang w:val="es-ES"/>
        </w:rPr>
        <w:t>ecinos</w:t>
      </w:r>
      <w:proofErr w:type="spellEnd"/>
      <w:r w:rsidRPr="00467A13">
        <w:rPr>
          <w:rFonts w:ascii="Arial" w:eastAsia="Arial" w:hAnsi="Arial" w:cs="Arial"/>
          <w:sz w:val="22"/>
          <w:szCs w:val="22"/>
          <w:lang w:val="es-ES"/>
        </w:rPr>
        <w:t xml:space="preserve"> </w:t>
      </w:r>
      <w:ins w:id="2" w:author="Carolina Gattei" w:date="2022-11-23T15:57:00Z">
        <w:r w:rsidR="00081EF1">
          <w:rPr>
            <w:rFonts w:ascii="Arial" w:eastAsia="Arial" w:hAnsi="Arial" w:cs="Arial"/>
            <w:sz w:val="22"/>
            <w:szCs w:val="22"/>
            <w:lang w:val="es-ES"/>
          </w:rPr>
          <w:t>t</w:t>
        </w:r>
      </w:ins>
      <w:del w:id="3" w:author="Carolina Gattei" w:date="2022-11-23T15:57:00Z">
        <w:r w:rsidRPr="00467A13" w:rsidDel="00081EF1">
          <w:rPr>
            <w:rFonts w:ascii="Arial" w:eastAsia="Arial" w:hAnsi="Arial" w:cs="Arial"/>
            <w:sz w:val="22"/>
            <w:szCs w:val="22"/>
            <w:lang w:val="es-ES"/>
          </w:rPr>
          <w:delText>s</w:delText>
        </w:r>
      </w:del>
      <w:r w:rsidRPr="00467A13">
        <w:rPr>
          <w:rFonts w:ascii="Arial" w:eastAsia="Arial" w:hAnsi="Arial" w:cs="Arial"/>
          <w:sz w:val="22"/>
          <w:szCs w:val="22"/>
          <w:lang w:val="es-ES"/>
        </w:rPr>
        <w:t xml:space="preserve">u nivel de estudios: </w:t>
      </w:r>
      <w:r>
        <w:rPr>
          <w:rFonts w:ascii="Arial" w:eastAsia="Arial" w:hAnsi="Arial" w:cs="Arial"/>
          <w:sz w:val="22"/>
          <w:szCs w:val="22"/>
          <w:lang w:val="es-ES"/>
        </w:rPr>
        <w:t>Educación primaria</w:t>
      </w:r>
      <w:r w:rsidRPr="00467A13">
        <w:rPr>
          <w:rFonts w:ascii="Arial" w:eastAsia="Arial" w:hAnsi="Arial" w:cs="Arial"/>
          <w:sz w:val="22"/>
          <w:szCs w:val="22"/>
          <w:lang w:val="es-ES"/>
        </w:rPr>
        <w:t>,</w:t>
      </w:r>
      <w:r>
        <w:rPr>
          <w:rFonts w:ascii="Arial" w:eastAsia="Arial" w:hAnsi="Arial" w:cs="Arial"/>
          <w:sz w:val="22"/>
          <w:szCs w:val="22"/>
          <w:lang w:val="es-ES"/>
        </w:rPr>
        <w:t xml:space="preserve"> Educación secundaria, </w:t>
      </w:r>
      <w:r w:rsidR="00612976">
        <w:rPr>
          <w:rFonts w:ascii="Arial" w:eastAsia="Arial" w:hAnsi="Arial" w:cs="Arial"/>
          <w:sz w:val="22"/>
          <w:szCs w:val="22"/>
          <w:lang w:val="es-ES"/>
        </w:rPr>
        <w:t>Educación Terciaria</w:t>
      </w:r>
      <w:r>
        <w:rPr>
          <w:rFonts w:ascii="Arial" w:eastAsia="Arial" w:hAnsi="Arial" w:cs="Arial"/>
          <w:sz w:val="22"/>
          <w:szCs w:val="22"/>
          <w:lang w:val="es-ES"/>
        </w:rPr>
        <w:t xml:space="preserve">, Diplomatura/Licenciatura/Grado, Máster, Doctorado. </w:t>
      </w:r>
      <w:r w:rsidRPr="00467A13">
        <w:rPr>
          <w:rFonts w:ascii="Arial" w:eastAsia="Arial" w:hAnsi="Arial" w:cs="Arial"/>
          <w:sz w:val="22"/>
          <w:szCs w:val="22"/>
          <w:lang w:val="es-ES"/>
        </w:rPr>
        <w:t xml:space="preserve"> </w:t>
      </w:r>
    </w:p>
    <w:p w14:paraId="7CE47DD9" w14:textId="77777777" w:rsidR="00467A13" w:rsidRDefault="00467A13" w:rsidP="00467A13">
      <w:pPr>
        <w:jc w:val="both"/>
        <w:rPr>
          <w:rFonts w:ascii="Arial" w:eastAsia="Arial" w:hAnsi="Arial" w:cs="Arial"/>
          <w:sz w:val="22"/>
          <w:szCs w:val="22"/>
          <w:lang w:val="es-ES"/>
        </w:rPr>
      </w:pPr>
    </w:p>
    <w:p w14:paraId="64BCE843" w14:textId="77777777" w:rsidR="00467A13" w:rsidRPr="001211C3" w:rsidRDefault="00467A13" w:rsidP="00467A13">
      <w:pPr>
        <w:jc w:val="both"/>
        <w:rPr>
          <w:rFonts w:ascii="Arial" w:eastAsia="Arial" w:hAnsi="Arial" w:cs="Arial"/>
          <w:sz w:val="22"/>
          <w:szCs w:val="22"/>
          <w:lang w:val="es-ES"/>
        </w:rPr>
      </w:pPr>
    </w:p>
    <w:p w14:paraId="3E274B0D" w14:textId="77777777" w:rsidR="00467A13" w:rsidRPr="001211C3" w:rsidRDefault="00467A13" w:rsidP="00467A13">
      <w:pPr>
        <w:jc w:val="both"/>
        <w:rPr>
          <w:rFonts w:ascii="Arial" w:eastAsia="Arial" w:hAnsi="Arial" w:cs="Arial"/>
          <w:b/>
          <w:sz w:val="22"/>
          <w:szCs w:val="22"/>
          <w:lang w:val="es-ES"/>
        </w:rPr>
      </w:pPr>
      <w:r w:rsidRPr="001211C3">
        <w:rPr>
          <w:rFonts w:ascii="Arial" w:eastAsia="Arial" w:hAnsi="Arial" w:cs="Arial"/>
          <w:b/>
          <w:sz w:val="22"/>
          <w:szCs w:val="22"/>
          <w:lang w:val="es-ES"/>
        </w:rPr>
        <w:t xml:space="preserve">Tarea de </w:t>
      </w:r>
      <w:proofErr w:type="spellStart"/>
      <w:r w:rsidRPr="001211C3">
        <w:rPr>
          <w:rFonts w:ascii="Arial" w:eastAsia="Arial" w:hAnsi="Arial" w:cs="Arial"/>
          <w:b/>
          <w:sz w:val="22"/>
          <w:szCs w:val="22"/>
          <w:lang w:val="es-ES"/>
        </w:rPr>
        <w:t>Priming</w:t>
      </w:r>
      <w:proofErr w:type="spellEnd"/>
      <w:r w:rsidRPr="001211C3">
        <w:rPr>
          <w:rFonts w:ascii="Arial" w:eastAsia="Arial" w:hAnsi="Arial" w:cs="Arial"/>
          <w:b/>
          <w:sz w:val="22"/>
          <w:szCs w:val="22"/>
          <w:lang w:val="es-ES"/>
        </w:rPr>
        <w:t xml:space="preserve"> Semántico</w:t>
      </w:r>
    </w:p>
    <w:p w14:paraId="0476FD1B" w14:textId="77777777" w:rsidR="00F63DF4" w:rsidRPr="001211C3" w:rsidRDefault="00F63DF4" w:rsidP="00467A13">
      <w:pPr>
        <w:jc w:val="both"/>
        <w:rPr>
          <w:rFonts w:ascii="Arial" w:eastAsia="Arial" w:hAnsi="Arial" w:cs="Arial"/>
          <w:bCs/>
          <w:sz w:val="22"/>
          <w:szCs w:val="22"/>
          <w:lang w:val="es-ES"/>
        </w:rPr>
      </w:pPr>
    </w:p>
    <w:p w14:paraId="63D89DF1" w14:textId="0E8BD8C2" w:rsidR="00F63DF4" w:rsidRPr="00F63DF4" w:rsidRDefault="00F63DF4" w:rsidP="00F63DF4">
      <w:pPr>
        <w:jc w:val="both"/>
        <w:rPr>
          <w:rFonts w:ascii="Arial" w:eastAsia="Arial" w:hAnsi="Arial" w:cs="Arial"/>
          <w:bCs/>
          <w:sz w:val="22"/>
          <w:szCs w:val="22"/>
          <w:lang w:val="es-ES"/>
        </w:rPr>
      </w:pPr>
      <w:r w:rsidRPr="00F63DF4">
        <w:rPr>
          <w:rFonts w:ascii="Arial" w:eastAsia="Arial" w:hAnsi="Arial" w:cs="Arial"/>
          <w:bCs/>
          <w:sz w:val="22"/>
          <w:szCs w:val="22"/>
          <w:lang w:val="es-ES"/>
        </w:rPr>
        <w:t xml:space="preserve">Este experimento </w:t>
      </w:r>
      <w:r>
        <w:rPr>
          <w:rFonts w:ascii="Arial" w:eastAsia="Arial" w:hAnsi="Arial" w:cs="Arial"/>
          <w:bCs/>
          <w:sz w:val="22"/>
          <w:szCs w:val="22"/>
          <w:lang w:val="es-ES"/>
        </w:rPr>
        <w:t>examina</w:t>
      </w:r>
      <w:r w:rsidRPr="00F63DF4">
        <w:rPr>
          <w:rFonts w:ascii="Arial" w:eastAsia="Arial" w:hAnsi="Arial" w:cs="Arial"/>
          <w:bCs/>
          <w:sz w:val="22"/>
          <w:szCs w:val="22"/>
          <w:lang w:val="es-ES"/>
        </w:rPr>
        <w:t xml:space="preserve"> cómo las personas procesan las palabras.</w:t>
      </w:r>
      <w:r>
        <w:rPr>
          <w:rFonts w:ascii="Arial" w:eastAsia="Arial" w:hAnsi="Arial" w:cs="Arial"/>
          <w:bCs/>
          <w:sz w:val="22"/>
          <w:szCs w:val="22"/>
          <w:lang w:val="es-ES"/>
        </w:rPr>
        <w:t xml:space="preserve"> Se presentarán una serie de cadenas de letras en el centro de la pantalla. </w:t>
      </w:r>
      <w:r w:rsidR="00612976">
        <w:rPr>
          <w:rFonts w:ascii="Arial" w:eastAsia="Arial" w:hAnsi="Arial" w:cs="Arial"/>
          <w:bCs/>
          <w:sz w:val="22"/>
          <w:szCs w:val="22"/>
          <w:lang w:val="es-ES"/>
        </w:rPr>
        <w:t>T</w:t>
      </w:r>
      <w:r>
        <w:rPr>
          <w:rFonts w:ascii="Arial" w:eastAsia="Arial" w:hAnsi="Arial" w:cs="Arial"/>
          <w:bCs/>
          <w:sz w:val="22"/>
          <w:szCs w:val="22"/>
          <w:lang w:val="es-ES"/>
        </w:rPr>
        <w:t xml:space="preserve">u tarea consistirá en decidir si el estímulo que se presenta constituye una palabra o no. Por ejemplo, si aparece el estímulo que aparece en pantalla es ÁRBOL (palabra) </w:t>
      </w:r>
      <w:proofErr w:type="spellStart"/>
      <w:r>
        <w:rPr>
          <w:rFonts w:ascii="Arial" w:eastAsia="Arial" w:hAnsi="Arial" w:cs="Arial"/>
          <w:bCs/>
          <w:sz w:val="22"/>
          <w:szCs w:val="22"/>
          <w:lang w:val="es-ES"/>
        </w:rPr>
        <w:t>puls</w:t>
      </w:r>
      <w:r w:rsidR="00612976">
        <w:rPr>
          <w:rFonts w:ascii="Arial" w:eastAsia="Arial" w:hAnsi="Arial" w:cs="Arial"/>
          <w:bCs/>
          <w:sz w:val="22"/>
          <w:szCs w:val="22"/>
          <w:lang w:val="es-ES"/>
        </w:rPr>
        <w:t>á</w:t>
      </w:r>
      <w:proofErr w:type="spellEnd"/>
      <w:r>
        <w:rPr>
          <w:rFonts w:ascii="Arial" w:eastAsia="Arial" w:hAnsi="Arial" w:cs="Arial"/>
          <w:bCs/>
          <w:sz w:val="22"/>
          <w:szCs w:val="22"/>
          <w:lang w:val="es-ES"/>
        </w:rPr>
        <w:t xml:space="preserve"> la tecla “M”. Si el estímulo que aparece en pantalla es GEUZUOLE (no palabra) </w:t>
      </w:r>
      <w:proofErr w:type="spellStart"/>
      <w:r>
        <w:rPr>
          <w:rFonts w:ascii="Arial" w:eastAsia="Arial" w:hAnsi="Arial" w:cs="Arial"/>
          <w:bCs/>
          <w:sz w:val="22"/>
          <w:szCs w:val="22"/>
          <w:lang w:val="es-ES"/>
        </w:rPr>
        <w:t>puls</w:t>
      </w:r>
      <w:r w:rsidR="00612976">
        <w:rPr>
          <w:rFonts w:ascii="Arial" w:eastAsia="Arial" w:hAnsi="Arial" w:cs="Arial"/>
          <w:bCs/>
          <w:sz w:val="22"/>
          <w:szCs w:val="22"/>
          <w:lang w:val="es-ES"/>
        </w:rPr>
        <w:t>á</w:t>
      </w:r>
      <w:proofErr w:type="spellEnd"/>
      <w:r>
        <w:rPr>
          <w:rFonts w:ascii="Arial" w:eastAsia="Arial" w:hAnsi="Arial" w:cs="Arial"/>
          <w:bCs/>
          <w:sz w:val="22"/>
          <w:szCs w:val="22"/>
          <w:lang w:val="es-ES"/>
        </w:rPr>
        <w:t xml:space="preserve"> la tecla “Z”. </w:t>
      </w:r>
      <w:r w:rsidR="00612976">
        <w:rPr>
          <w:rFonts w:ascii="Arial" w:eastAsia="Arial" w:hAnsi="Arial" w:cs="Arial"/>
          <w:bCs/>
          <w:sz w:val="22"/>
          <w:szCs w:val="22"/>
          <w:lang w:val="es-ES"/>
        </w:rPr>
        <w:t>T</w:t>
      </w:r>
      <w:r w:rsidRPr="00F63DF4">
        <w:rPr>
          <w:rFonts w:ascii="Arial" w:eastAsia="Arial" w:hAnsi="Arial" w:cs="Arial"/>
          <w:bCs/>
          <w:sz w:val="22"/>
          <w:szCs w:val="22"/>
          <w:lang w:val="es-ES"/>
        </w:rPr>
        <w:t>e pedimos que responda</w:t>
      </w:r>
      <w:r w:rsidR="00612976">
        <w:rPr>
          <w:rFonts w:ascii="Arial" w:eastAsia="Arial" w:hAnsi="Arial" w:cs="Arial"/>
          <w:bCs/>
          <w:sz w:val="22"/>
          <w:szCs w:val="22"/>
          <w:lang w:val="es-ES"/>
        </w:rPr>
        <w:t>s</w:t>
      </w:r>
      <w:r w:rsidRPr="00F63DF4">
        <w:rPr>
          <w:rFonts w:ascii="Arial" w:eastAsia="Arial" w:hAnsi="Arial" w:cs="Arial"/>
          <w:bCs/>
          <w:sz w:val="22"/>
          <w:szCs w:val="22"/>
          <w:lang w:val="es-ES"/>
        </w:rPr>
        <w:t xml:space="preserve"> lo más rápidamente posible</w:t>
      </w:r>
      <w:r w:rsidR="00612976">
        <w:rPr>
          <w:rFonts w:ascii="Arial" w:eastAsia="Arial" w:hAnsi="Arial" w:cs="Arial"/>
          <w:bCs/>
          <w:sz w:val="22"/>
          <w:szCs w:val="22"/>
          <w:lang w:val="es-ES"/>
        </w:rPr>
        <w:t>,</w:t>
      </w:r>
      <w:r w:rsidRPr="00F63DF4">
        <w:rPr>
          <w:rFonts w:ascii="Arial" w:eastAsia="Arial" w:hAnsi="Arial" w:cs="Arial"/>
          <w:bCs/>
          <w:sz w:val="22"/>
          <w:szCs w:val="22"/>
          <w:lang w:val="es-ES"/>
        </w:rPr>
        <w:t xml:space="preserve"> </w:t>
      </w:r>
      <w:r>
        <w:rPr>
          <w:rFonts w:ascii="Arial" w:eastAsia="Arial" w:hAnsi="Arial" w:cs="Arial"/>
          <w:bCs/>
          <w:sz w:val="22"/>
          <w:szCs w:val="22"/>
          <w:lang w:val="es-ES"/>
        </w:rPr>
        <w:t>procurando no cometer errores</w:t>
      </w:r>
      <w:r w:rsidRPr="00F63DF4">
        <w:rPr>
          <w:rFonts w:ascii="Arial" w:eastAsia="Arial" w:hAnsi="Arial" w:cs="Arial"/>
          <w:bCs/>
          <w:sz w:val="22"/>
          <w:szCs w:val="22"/>
          <w:lang w:val="es-ES"/>
        </w:rPr>
        <w:t>.</w:t>
      </w:r>
      <w:r>
        <w:rPr>
          <w:rFonts w:ascii="Arial" w:eastAsia="Arial" w:hAnsi="Arial" w:cs="Arial"/>
          <w:bCs/>
          <w:sz w:val="22"/>
          <w:szCs w:val="22"/>
          <w:lang w:val="es-ES"/>
        </w:rPr>
        <w:t xml:space="preserve"> Antes de iniciar el experimento, podrá</w:t>
      </w:r>
      <w:r w:rsidR="00612976">
        <w:rPr>
          <w:rFonts w:ascii="Arial" w:eastAsia="Arial" w:hAnsi="Arial" w:cs="Arial"/>
          <w:bCs/>
          <w:sz w:val="22"/>
          <w:szCs w:val="22"/>
          <w:lang w:val="es-ES"/>
        </w:rPr>
        <w:t>s</w:t>
      </w:r>
      <w:r>
        <w:rPr>
          <w:rFonts w:ascii="Arial" w:eastAsia="Arial" w:hAnsi="Arial" w:cs="Arial"/>
          <w:bCs/>
          <w:sz w:val="22"/>
          <w:szCs w:val="22"/>
          <w:lang w:val="es-ES"/>
        </w:rPr>
        <w:t xml:space="preserve"> realizar unos ensayos de práctica, durante los cuales se </w:t>
      </w:r>
      <w:r w:rsidR="00612976">
        <w:rPr>
          <w:rFonts w:ascii="Arial" w:eastAsia="Arial" w:hAnsi="Arial" w:cs="Arial"/>
          <w:bCs/>
          <w:sz w:val="22"/>
          <w:szCs w:val="22"/>
          <w:lang w:val="es-ES"/>
        </w:rPr>
        <w:t>t</w:t>
      </w:r>
      <w:r>
        <w:rPr>
          <w:rFonts w:ascii="Arial" w:eastAsia="Arial" w:hAnsi="Arial" w:cs="Arial"/>
          <w:bCs/>
          <w:sz w:val="22"/>
          <w:szCs w:val="22"/>
          <w:lang w:val="es-ES"/>
        </w:rPr>
        <w:t>e indicará si la respuesta que ha</w:t>
      </w:r>
      <w:r w:rsidR="00612976">
        <w:rPr>
          <w:rFonts w:ascii="Arial" w:eastAsia="Arial" w:hAnsi="Arial" w:cs="Arial"/>
          <w:bCs/>
          <w:sz w:val="22"/>
          <w:szCs w:val="22"/>
          <w:lang w:val="es-ES"/>
        </w:rPr>
        <w:t>s</w:t>
      </w:r>
      <w:r>
        <w:rPr>
          <w:rFonts w:ascii="Arial" w:eastAsia="Arial" w:hAnsi="Arial" w:cs="Arial"/>
          <w:bCs/>
          <w:sz w:val="22"/>
          <w:szCs w:val="22"/>
          <w:lang w:val="es-ES"/>
        </w:rPr>
        <w:t xml:space="preserve"> proporcionado es correcta o no</w:t>
      </w:r>
      <w:r w:rsidRPr="00F63DF4">
        <w:rPr>
          <w:rFonts w:ascii="Arial" w:eastAsia="Arial" w:hAnsi="Arial" w:cs="Arial"/>
          <w:bCs/>
          <w:sz w:val="22"/>
          <w:szCs w:val="22"/>
          <w:lang w:val="es-ES"/>
        </w:rPr>
        <w:t xml:space="preserve">. Por favor, </w:t>
      </w:r>
      <w:proofErr w:type="spellStart"/>
      <w:r w:rsidRPr="00F63DF4">
        <w:rPr>
          <w:rFonts w:ascii="Arial" w:eastAsia="Arial" w:hAnsi="Arial" w:cs="Arial"/>
          <w:bCs/>
          <w:sz w:val="22"/>
          <w:szCs w:val="22"/>
          <w:lang w:val="es-ES"/>
        </w:rPr>
        <w:t>puls</w:t>
      </w:r>
      <w:r w:rsidR="00612976">
        <w:rPr>
          <w:rFonts w:ascii="Arial" w:eastAsia="Arial" w:hAnsi="Arial" w:cs="Arial"/>
          <w:bCs/>
          <w:sz w:val="22"/>
          <w:szCs w:val="22"/>
          <w:lang w:val="es-ES"/>
        </w:rPr>
        <w:t>á</w:t>
      </w:r>
      <w:proofErr w:type="spellEnd"/>
      <w:r w:rsidRPr="00F63DF4">
        <w:rPr>
          <w:rFonts w:ascii="Arial" w:eastAsia="Arial" w:hAnsi="Arial" w:cs="Arial"/>
          <w:bCs/>
          <w:sz w:val="22"/>
          <w:szCs w:val="22"/>
          <w:lang w:val="es-ES"/>
        </w:rPr>
        <w:t xml:space="preserve"> la BARRA ESPACIADORA </w:t>
      </w:r>
      <w:r>
        <w:rPr>
          <w:rFonts w:ascii="Arial" w:eastAsia="Arial" w:hAnsi="Arial" w:cs="Arial"/>
          <w:bCs/>
          <w:sz w:val="22"/>
          <w:szCs w:val="22"/>
          <w:lang w:val="es-ES"/>
        </w:rPr>
        <w:t>para iniciar la práctica.</w:t>
      </w:r>
    </w:p>
    <w:p w14:paraId="08301C0B" w14:textId="77777777" w:rsidR="00F63DF4" w:rsidRPr="00F63DF4" w:rsidRDefault="00F63DF4" w:rsidP="00F63DF4">
      <w:pPr>
        <w:jc w:val="both"/>
        <w:rPr>
          <w:rFonts w:ascii="Arial" w:eastAsia="Arial" w:hAnsi="Arial" w:cs="Arial"/>
          <w:bCs/>
          <w:sz w:val="22"/>
          <w:szCs w:val="22"/>
          <w:lang w:val="es-ES"/>
        </w:rPr>
      </w:pPr>
    </w:p>
    <w:p w14:paraId="38B07E48" w14:textId="26075269" w:rsidR="00F63DF4" w:rsidRDefault="00F63DF4" w:rsidP="00F63DF4">
      <w:pPr>
        <w:jc w:val="both"/>
        <w:rPr>
          <w:rFonts w:ascii="Arial" w:eastAsia="Arial" w:hAnsi="Arial" w:cs="Arial"/>
          <w:bCs/>
          <w:sz w:val="22"/>
          <w:szCs w:val="22"/>
          <w:lang w:val="es-ES"/>
        </w:rPr>
      </w:pPr>
      <w:r w:rsidRPr="00F63DF4">
        <w:rPr>
          <w:rFonts w:ascii="Arial" w:eastAsia="Arial" w:hAnsi="Arial" w:cs="Arial"/>
          <w:bCs/>
          <w:sz w:val="22"/>
          <w:szCs w:val="22"/>
          <w:lang w:val="es-ES"/>
        </w:rPr>
        <w:t xml:space="preserve">Por favor, </w:t>
      </w:r>
      <w:proofErr w:type="spellStart"/>
      <w:r w:rsidRPr="00F63DF4">
        <w:rPr>
          <w:rFonts w:ascii="Arial" w:eastAsia="Arial" w:hAnsi="Arial" w:cs="Arial"/>
          <w:bCs/>
          <w:sz w:val="22"/>
          <w:szCs w:val="22"/>
          <w:lang w:val="es-ES"/>
        </w:rPr>
        <w:t>puls</w:t>
      </w:r>
      <w:r w:rsidR="00612976">
        <w:rPr>
          <w:rFonts w:ascii="Arial" w:eastAsia="Arial" w:hAnsi="Arial" w:cs="Arial"/>
          <w:bCs/>
          <w:sz w:val="22"/>
          <w:szCs w:val="22"/>
          <w:lang w:val="es-ES"/>
        </w:rPr>
        <w:t>á</w:t>
      </w:r>
      <w:proofErr w:type="spellEnd"/>
      <w:r w:rsidRPr="00F63DF4">
        <w:rPr>
          <w:rFonts w:ascii="Arial" w:eastAsia="Arial" w:hAnsi="Arial" w:cs="Arial"/>
          <w:bCs/>
          <w:sz w:val="22"/>
          <w:szCs w:val="22"/>
          <w:lang w:val="es-ES"/>
        </w:rPr>
        <w:t xml:space="preserve"> </w:t>
      </w:r>
      <w:r>
        <w:rPr>
          <w:rFonts w:ascii="Arial" w:eastAsia="Arial" w:hAnsi="Arial" w:cs="Arial"/>
          <w:bCs/>
          <w:sz w:val="22"/>
          <w:szCs w:val="22"/>
          <w:lang w:val="es-ES"/>
        </w:rPr>
        <w:t>“M”</w:t>
      </w:r>
      <w:r w:rsidRPr="00F63DF4">
        <w:rPr>
          <w:rFonts w:ascii="Arial" w:eastAsia="Arial" w:hAnsi="Arial" w:cs="Arial"/>
          <w:bCs/>
          <w:sz w:val="22"/>
          <w:szCs w:val="22"/>
          <w:lang w:val="es-ES"/>
        </w:rPr>
        <w:t xml:space="preserve"> para una palabra real, y </w:t>
      </w:r>
      <w:r>
        <w:rPr>
          <w:rFonts w:ascii="Arial" w:eastAsia="Arial" w:hAnsi="Arial" w:cs="Arial"/>
          <w:bCs/>
          <w:sz w:val="22"/>
          <w:szCs w:val="22"/>
          <w:lang w:val="es-ES"/>
        </w:rPr>
        <w:t>“Z”</w:t>
      </w:r>
      <w:r w:rsidRPr="00F63DF4">
        <w:rPr>
          <w:rFonts w:ascii="Arial" w:eastAsia="Arial" w:hAnsi="Arial" w:cs="Arial"/>
          <w:bCs/>
          <w:sz w:val="22"/>
          <w:szCs w:val="22"/>
          <w:lang w:val="es-ES"/>
        </w:rPr>
        <w:t xml:space="preserve"> para una </w:t>
      </w:r>
      <w:r>
        <w:rPr>
          <w:rFonts w:ascii="Arial" w:eastAsia="Arial" w:hAnsi="Arial" w:cs="Arial"/>
          <w:bCs/>
          <w:sz w:val="22"/>
          <w:szCs w:val="22"/>
          <w:lang w:val="es-ES"/>
        </w:rPr>
        <w:t>no-palabra.</w:t>
      </w:r>
    </w:p>
    <w:p w14:paraId="65E9510B" w14:textId="77777777" w:rsidR="00F63DF4" w:rsidRPr="00F63DF4" w:rsidRDefault="00F63DF4" w:rsidP="00F63DF4">
      <w:pPr>
        <w:jc w:val="both"/>
        <w:rPr>
          <w:rFonts w:ascii="Arial" w:eastAsia="Arial" w:hAnsi="Arial" w:cs="Arial"/>
          <w:bCs/>
          <w:sz w:val="22"/>
          <w:szCs w:val="22"/>
          <w:lang w:val="es-ES"/>
        </w:rPr>
      </w:pPr>
    </w:p>
    <w:p w14:paraId="42D6F860" w14:textId="10F3BEE2" w:rsidR="00F63DF4" w:rsidRPr="00F63DF4" w:rsidRDefault="00F63DF4" w:rsidP="00F63DF4">
      <w:pPr>
        <w:jc w:val="both"/>
        <w:rPr>
          <w:rFonts w:ascii="Arial" w:eastAsia="Arial" w:hAnsi="Arial" w:cs="Arial"/>
          <w:bCs/>
          <w:sz w:val="22"/>
          <w:szCs w:val="22"/>
          <w:lang w:val="es-ES"/>
        </w:rPr>
      </w:pPr>
      <w:r>
        <w:rPr>
          <w:rFonts w:ascii="Arial" w:eastAsia="Arial" w:hAnsi="Arial" w:cs="Arial"/>
          <w:bCs/>
          <w:sz w:val="22"/>
          <w:szCs w:val="22"/>
          <w:lang w:val="es-ES"/>
        </w:rPr>
        <w:t>¡</w:t>
      </w:r>
      <w:r w:rsidRPr="00F63DF4">
        <w:rPr>
          <w:rFonts w:ascii="Arial" w:eastAsia="Arial" w:hAnsi="Arial" w:cs="Arial"/>
          <w:bCs/>
          <w:sz w:val="22"/>
          <w:szCs w:val="22"/>
          <w:lang w:val="es-ES"/>
        </w:rPr>
        <w:t>Buen trabajo</w:t>
      </w:r>
      <w:r>
        <w:rPr>
          <w:rFonts w:ascii="Arial" w:eastAsia="Arial" w:hAnsi="Arial" w:cs="Arial"/>
          <w:bCs/>
          <w:sz w:val="22"/>
          <w:szCs w:val="22"/>
          <w:lang w:val="es-ES"/>
        </w:rPr>
        <w:t xml:space="preserve">! </w:t>
      </w:r>
      <w:proofErr w:type="spellStart"/>
      <w:r w:rsidRPr="00F63DF4">
        <w:rPr>
          <w:rFonts w:ascii="Arial" w:eastAsia="Arial" w:hAnsi="Arial" w:cs="Arial"/>
          <w:bCs/>
          <w:sz w:val="22"/>
          <w:szCs w:val="22"/>
          <w:lang w:val="es-ES"/>
        </w:rPr>
        <w:t>Rec</w:t>
      </w:r>
      <w:r w:rsidR="00612976">
        <w:rPr>
          <w:rFonts w:ascii="Arial" w:eastAsia="Arial" w:hAnsi="Arial" w:cs="Arial"/>
          <w:bCs/>
          <w:sz w:val="22"/>
          <w:szCs w:val="22"/>
          <w:lang w:val="es-ES"/>
        </w:rPr>
        <w:t>or</w:t>
      </w:r>
      <w:r w:rsidRPr="00F63DF4">
        <w:rPr>
          <w:rFonts w:ascii="Arial" w:eastAsia="Arial" w:hAnsi="Arial" w:cs="Arial"/>
          <w:bCs/>
          <w:sz w:val="22"/>
          <w:szCs w:val="22"/>
          <w:lang w:val="es-ES"/>
        </w:rPr>
        <w:t>rd</w:t>
      </w:r>
      <w:r w:rsidR="00612976">
        <w:rPr>
          <w:rFonts w:ascii="Arial" w:eastAsia="Arial" w:hAnsi="Arial" w:cs="Arial"/>
          <w:bCs/>
          <w:sz w:val="22"/>
          <w:szCs w:val="22"/>
          <w:lang w:val="es-ES"/>
        </w:rPr>
        <w:t>á</w:t>
      </w:r>
      <w:proofErr w:type="spellEnd"/>
      <w:r w:rsidRPr="00F63DF4">
        <w:rPr>
          <w:rFonts w:ascii="Arial" w:eastAsia="Arial" w:hAnsi="Arial" w:cs="Arial"/>
          <w:bCs/>
          <w:sz w:val="22"/>
          <w:szCs w:val="22"/>
          <w:lang w:val="es-ES"/>
        </w:rPr>
        <w:t xml:space="preserve"> que </w:t>
      </w:r>
      <w:proofErr w:type="spellStart"/>
      <w:r w:rsidRPr="00F63DF4">
        <w:rPr>
          <w:rFonts w:ascii="Arial" w:eastAsia="Arial" w:hAnsi="Arial" w:cs="Arial"/>
          <w:bCs/>
          <w:sz w:val="22"/>
          <w:szCs w:val="22"/>
          <w:lang w:val="es-ES"/>
        </w:rPr>
        <w:t>deb</w:t>
      </w:r>
      <w:r w:rsidR="00612976">
        <w:rPr>
          <w:rFonts w:ascii="Arial" w:eastAsia="Arial" w:hAnsi="Arial" w:cs="Arial"/>
          <w:bCs/>
          <w:sz w:val="22"/>
          <w:szCs w:val="22"/>
          <w:lang w:val="es-ES"/>
        </w:rPr>
        <w:t>és</w:t>
      </w:r>
      <w:proofErr w:type="spellEnd"/>
      <w:r w:rsidRPr="00F63DF4">
        <w:rPr>
          <w:rFonts w:ascii="Arial" w:eastAsia="Arial" w:hAnsi="Arial" w:cs="Arial"/>
          <w:bCs/>
          <w:sz w:val="22"/>
          <w:szCs w:val="22"/>
          <w:lang w:val="es-ES"/>
        </w:rPr>
        <w:t xml:space="preserve"> </w:t>
      </w:r>
      <w:r>
        <w:rPr>
          <w:rFonts w:ascii="Arial" w:eastAsia="Arial" w:hAnsi="Arial" w:cs="Arial"/>
          <w:bCs/>
          <w:sz w:val="22"/>
          <w:szCs w:val="22"/>
          <w:lang w:val="es-ES"/>
        </w:rPr>
        <w:t>pulsar la tecla “M” cuando vea</w:t>
      </w:r>
      <w:r w:rsidR="00612976">
        <w:rPr>
          <w:rFonts w:ascii="Arial" w:eastAsia="Arial" w:hAnsi="Arial" w:cs="Arial"/>
          <w:bCs/>
          <w:sz w:val="22"/>
          <w:szCs w:val="22"/>
          <w:lang w:val="es-ES"/>
        </w:rPr>
        <w:t>s</w:t>
      </w:r>
      <w:r>
        <w:rPr>
          <w:rFonts w:ascii="Arial" w:eastAsia="Arial" w:hAnsi="Arial" w:cs="Arial"/>
          <w:bCs/>
          <w:sz w:val="22"/>
          <w:szCs w:val="22"/>
          <w:lang w:val="es-ES"/>
        </w:rPr>
        <w:t xml:space="preserve"> una palabra y la tecla “Z” cuando vea</w:t>
      </w:r>
      <w:r w:rsidR="00B90E27">
        <w:rPr>
          <w:rFonts w:ascii="Arial" w:eastAsia="Arial" w:hAnsi="Arial" w:cs="Arial"/>
          <w:bCs/>
          <w:sz w:val="22"/>
          <w:szCs w:val="22"/>
          <w:lang w:val="es-ES"/>
        </w:rPr>
        <w:t>s</w:t>
      </w:r>
      <w:r>
        <w:rPr>
          <w:rFonts w:ascii="Arial" w:eastAsia="Arial" w:hAnsi="Arial" w:cs="Arial"/>
          <w:bCs/>
          <w:sz w:val="22"/>
          <w:szCs w:val="22"/>
          <w:lang w:val="es-ES"/>
        </w:rPr>
        <w:t xml:space="preserve"> una no-palabra. </w:t>
      </w:r>
      <w:r w:rsidRPr="00F63DF4">
        <w:rPr>
          <w:rFonts w:ascii="Arial" w:eastAsia="Arial" w:hAnsi="Arial" w:cs="Arial"/>
          <w:bCs/>
          <w:sz w:val="22"/>
          <w:szCs w:val="22"/>
          <w:lang w:val="es-ES"/>
        </w:rPr>
        <w:t xml:space="preserve"> </w:t>
      </w:r>
      <w:r>
        <w:rPr>
          <w:rFonts w:ascii="Arial" w:eastAsia="Arial" w:hAnsi="Arial" w:cs="Arial"/>
          <w:bCs/>
          <w:sz w:val="22"/>
          <w:szCs w:val="22"/>
          <w:lang w:val="es-ES"/>
        </w:rPr>
        <w:t>Ahora va a iniciar la tarea real.</w:t>
      </w:r>
      <w:r w:rsidRPr="00F63DF4">
        <w:rPr>
          <w:rFonts w:ascii="Arial" w:eastAsia="Arial" w:hAnsi="Arial" w:cs="Arial"/>
          <w:bCs/>
          <w:sz w:val="22"/>
          <w:szCs w:val="22"/>
          <w:lang w:val="es-ES"/>
        </w:rPr>
        <w:t xml:space="preserve"> </w:t>
      </w:r>
      <w:proofErr w:type="spellStart"/>
      <w:r w:rsidRPr="00F63DF4">
        <w:rPr>
          <w:rFonts w:ascii="Arial" w:eastAsia="Arial" w:hAnsi="Arial" w:cs="Arial"/>
          <w:bCs/>
          <w:sz w:val="22"/>
          <w:szCs w:val="22"/>
          <w:lang w:val="es-ES"/>
        </w:rPr>
        <w:t>Rec</w:t>
      </w:r>
      <w:r w:rsidR="00B90E27">
        <w:rPr>
          <w:rFonts w:ascii="Arial" w:eastAsia="Arial" w:hAnsi="Arial" w:cs="Arial"/>
          <w:bCs/>
          <w:sz w:val="22"/>
          <w:szCs w:val="22"/>
          <w:lang w:val="es-ES"/>
        </w:rPr>
        <w:t>or</w:t>
      </w:r>
      <w:r w:rsidRPr="00F63DF4">
        <w:rPr>
          <w:rFonts w:ascii="Arial" w:eastAsia="Arial" w:hAnsi="Arial" w:cs="Arial"/>
          <w:bCs/>
          <w:sz w:val="22"/>
          <w:szCs w:val="22"/>
          <w:lang w:val="es-ES"/>
        </w:rPr>
        <w:t>rd</w:t>
      </w:r>
      <w:r w:rsidR="00B90E27">
        <w:rPr>
          <w:rFonts w:ascii="Arial" w:eastAsia="Arial" w:hAnsi="Arial" w:cs="Arial"/>
          <w:bCs/>
          <w:sz w:val="22"/>
          <w:szCs w:val="22"/>
          <w:lang w:val="es-ES"/>
        </w:rPr>
        <w:t>á</w:t>
      </w:r>
      <w:proofErr w:type="spellEnd"/>
      <w:r w:rsidRPr="00F63DF4">
        <w:rPr>
          <w:rFonts w:ascii="Arial" w:eastAsia="Arial" w:hAnsi="Arial" w:cs="Arial"/>
          <w:bCs/>
          <w:sz w:val="22"/>
          <w:szCs w:val="22"/>
          <w:lang w:val="es-ES"/>
        </w:rPr>
        <w:t xml:space="preserve"> que </w:t>
      </w:r>
      <w:proofErr w:type="spellStart"/>
      <w:r w:rsidRPr="00F63DF4">
        <w:rPr>
          <w:rFonts w:ascii="Arial" w:eastAsia="Arial" w:hAnsi="Arial" w:cs="Arial"/>
          <w:bCs/>
          <w:sz w:val="22"/>
          <w:szCs w:val="22"/>
          <w:lang w:val="es-ES"/>
        </w:rPr>
        <w:t>deb</w:t>
      </w:r>
      <w:r w:rsidR="00B90E27">
        <w:rPr>
          <w:rFonts w:ascii="Arial" w:eastAsia="Arial" w:hAnsi="Arial" w:cs="Arial"/>
          <w:bCs/>
          <w:sz w:val="22"/>
          <w:szCs w:val="22"/>
          <w:lang w:val="es-ES"/>
        </w:rPr>
        <w:t>és</w:t>
      </w:r>
      <w:proofErr w:type="spellEnd"/>
      <w:r w:rsidRPr="00F63DF4">
        <w:rPr>
          <w:rFonts w:ascii="Arial" w:eastAsia="Arial" w:hAnsi="Arial" w:cs="Arial"/>
          <w:bCs/>
          <w:sz w:val="22"/>
          <w:szCs w:val="22"/>
          <w:lang w:val="es-ES"/>
        </w:rPr>
        <w:t xml:space="preserve"> </w:t>
      </w:r>
      <w:r>
        <w:rPr>
          <w:rFonts w:ascii="Arial" w:eastAsia="Arial" w:hAnsi="Arial" w:cs="Arial"/>
          <w:bCs/>
          <w:sz w:val="22"/>
          <w:szCs w:val="22"/>
          <w:lang w:val="es-ES"/>
        </w:rPr>
        <w:t xml:space="preserve">decidir lo más rápido posible procurando no cometer errores. Ahora no se </w:t>
      </w:r>
      <w:r w:rsidR="00B90E27">
        <w:rPr>
          <w:rFonts w:ascii="Arial" w:eastAsia="Arial" w:hAnsi="Arial" w:cs="Arial"/>
          <w:bCs/>
          <w:sz w:val="22"/>
          <w:szCs w:val="22"/>
          <w:lang w:val="es-ES"/>
        </w:rPr>
        <w:t>t</w:t>
      </w:r>
      <w:r>
        <w:rPr>
          <w:rFonts w:ascii="Arial" w:eastAsia="Arial" w:hAnsi="Arial" w:cs="Arial"/>
          <w:bCs/>
          <w:sz w:val="22"/>
          <w:szCs w:val="22"/>
          <w:lang w:val="es-ES"/>
        </w:rPr>
        <w:t xml:space="preserve">e indicará si </w:t>
      </w:r>
      <w:r w:rsidR="00B90E27">
        <w:rPr>
          <w:rFonts w:ascii="Arial" w:eastAsia="Arial" w:hAnsi="Arial" w:cs="Arial"/>
          <w:bCs/>
          <w:sz w:val="22"/>
          <w:szCs w:val="22"/>
          <w:lang w:val="es-ES"/>
        </w:rPr>
        <w:t>t</w:t>
      </w:r>
      <w:r>
        <w:rPr>
          <w:rFonts w:ascii="Arial" w:eastAsia="Arial" w:hAnsi="Arial" w:cs="Arial"/>
          <w:bCs/>
          <w:sz w:val="22"/>
          <w:szCs w:val="22"/>
          <w:lang w:val="es-ES"/>
        </w:rPr>
        <w:t>u respuesta es correcta o no. Habrá varios descansos a lo largo de la tarea para que pueda</w:t>
      </w:r>
      <w:r w:rsidR="00B90E27">
        <w:rPr>
          <w:rFonts w:ascii="Arial" w:eastAsia="Arial" w:hAnsi="Arial" w:cs="Arial"/>
          <w:bCs/>
          <w:sz w:val="22"/>
          <w:szCs w:val="22"/>
          <w:lang w:val="es-ES"/>
        </w:rPr>
        <w:t>s</w:t>
      </w:r>
      <w:r>
        <w:rPr>
          <w:rFonts w:ascii="Arial" w:eastAsia="Arial" w:hAnsi="Arial" w:cs="Arial"/>
          <w:bCs/>
          <w:sz w:val="22"/>
          <w:szCs w:val="22"/>
          <w:lang w:val="es-ES"/>
        </w:rPr>
        <w:t xml:space="preserve"> descansar la vista. </w:t>
      </w:r>
      <w:r w:rsidRPr="00F63DF4">
        <w:rPr>
          <w:rFonts w:ascii="Arial" w:eastAsia="Arial" w:hAnsi="Arial" w:cs="Arial"/>
          <w:bCs/>
          <w:sz w:val="22"/>
          <w:szCs w:val="22"/>
          <w:lang w:val="es-ES"/>
        </w:rPr>
        <w:t xml:space="preserve">Por favor, </w:t>
      </w:r>
      <w:proofErr w:type="spellStart"/>
      <w:r w:rsidRPr="00F63DF4">
        <w:rPr>
          <w:rFonts w:ascii="Arial" w:eastAsia="Arial" w:hAnsi="Arial" w:cs="Arial"/>
          <w:bCs/>
          <w:sz w:val="22"/>
          <w:szCs w:val="22"/>
          <w:lang w:val="es-ES"/>
        </w:rPr>
        <w:t>puls</w:t>
      </w:r>
      <w:r w:rsidR="00B90E27">
        <w:rPr>
          <w:rFonts w:ascii="Arial" w:eastAsia="Arial" w:hAnsi="Arial" w:cs="Arial"/>
          <w:bCs/>
          <w:sz w:val="22"/>
          <w:szCs w:val="22"/>
          <w:lang w:val="es-ES"/>
        </w:rPr>
        <w:t>á</w:t>
      </w:r>
      <w:proofErr w:type="spellEnd"/>
      <w:r w:rsidRPr="00F63DF4">
        <w:rPr>
          <w:rFonts w:ascii="Arial" w:eastAsia="Arial" w:hAnsi="Arial" w:cs="Arial"/>
          <w:bCs/>
          <w:sz w:val="22"/>
          <w:szCs w:val="22"/>
          <w:lang w:val="es-ES"/>
        </w:rPr>
        <w:t xml:space="preserve"> la BARRA ESPACIADORA para </w:t>
      </w:r>
      <w:commentRangeStart w:id="4"/>
      <w:r w:rsidRPr="00F63DF4">
        <w:rPr>
          <w:rFonts w:ascii="Arial" w:eastAsia="Arial" w:hAnsi="Arial" w:cs="Arial"/>
          <w:bCs/>
          <w:sz w:val="22"/>
          <w:szCs w:val="22"/>
          <w:lang w:val="es-ES"/>
        </w:rPr>
        <w:t>continuar</w:t>
      </w:r>
      <w:commentRangeEnd w:id="4"/>
      <w:r>
        <w:rPr>
          <w:rStyle w:val="CommentReference"/>
          <w:rFonts w:cs="Angsana New"/>
        </w:rPr>
        <w:commentReference w:id="4"/>
      </w:r>
      <w:r w:rsidRPr="00F63DF4">
        <w:rPr>
          <w:rFonts w:ascii="Arial" w:eastAsia="Arial" w:hAnsi="Arial" w:cs="Arial"/>
          <w:bCs/>
          <w:sz w:val="22"/>
          <w:szCs w:val="22"/>
          <w:lang w:val="es-ES"/>
        </w:rPr>
        <w:t xml:space="preserve">. </w:t>
      </w:r>
    </w:p>
    <w:p w14:paraId="4C034B7F" w14:textId="77777777" w:rsidR="00F63DF4" w:rsidRPr="00F63DF4" w:rsidRDefault="00F63DF4" w:rsidP="00F63DF4">
      <w:pPr>
        <w:jc w:val="both"/>
        <w:rPr>
          <w:rFonts w:ascii="Arial" w:eastAsia="Arial" w:hAnsi="Arial" w:cs="Arial"/>
          <w:bCs/>
          <w:sz w:val="22"/>
          <w:szCs w:val="22"/>
          <w:lang w:val="es-ES"/>
        </w:rPr>
      </w:pPr>
    </w:p>
    <w:p w14:paraId="3574320F" w14:textId="6C02BA5D" w:rsidR="00F63DF4" w:rsidRDefault="00F63DF4" w:rsidP="00F63DF4">
      <w:pPr>
        <w:jc w:val="both"/>
        <w:rPr>
          <w:rFonts w:ascii="Arial" w:eastAsia="Arial" w:hAnsi="Arial" w:cs="Arial"/>
          <w:bCs/>
          <w:sz w:val="22"/>
          <w:szCs w:val="22"/>
          <w:lang w:val="es-ES"/>
        </w:rPr>
      </w:pPr>
      <w:r>
        <w:rPr>
          <w:rFonts w:ascii="Arial" w:eastAsia="Arial" w:hAnsi="Arial" w:cs="Arial"/>
          <w:bCs/>
          <w:sz w:val="22"/>
          <w:szCs w:val="22"/>
          <w:lang w:val="es-ES"/>
        </w:rPr>
        <w:t>Descanso</w:t>
      </w:r>
      <w:r w:rsidRPr="00F63DF4">
        <w:rPr>
          <w:rFonts w:ascii="Arial" w:eastAsia="Arial" w:hAnsi="Arial" w:cs="Arial"/>
          <w:bCs/>
          <w:sz w:val="22"/>
          <w:szCs w:val="22"/>
          <w:lang w:val="es-ES"/>
        </w:rPr>
        <w:t xml:space="preserve">. </w:t>
      </w:r>
      <w:proofErr w:type="spellStart"/>
      <w:r w:rsidRPr="00F63DF4">
        <w:rPr>
          <w:rFonts w:ascii="Arial" w:eastAsia="Arial" w:hAnsi="Arial" w:cs="Arial"/>
          <w:bCs/>
          <w:sz w:val="22"/>
          <w:szCs w:val="22"/>
          <w:lang w:val="es-ES"/>
        </w:rPr>
        <w:t>P</w:t>
      </w:r>
      <w:r w:rsidR="00B90E27">
        <w:rPr>
          <w:rFonts w:ascii="Arial" w:eastAsia="Arial" w:hAnsi="Arial" w:cs="Arial"/>
          <w:bCs/>
          <w:sz w:val="22"/>
          <w:szCs w:val="22"/>
          <w:lang w:val="es-ES"/>
        </w:rPr>
        <w:t>o</w:t>
      </w:r>
      <w:r w:rsidRPr="00F63DF4">
        <w:rPr>
          <w:rFonts w:ascii="Arial" w:eastAsia="Arial" w:hAnsi="Arial" w:cs="Arial"/>
          <w:bCs/>
          <w:sz w:val="22"/>
          <w:szCs w:val="22"/>
          <w:lang w:val="es-ES"/>
        </w:rPr>
        <w:t>d</w:t>
      </w:r>
      <w:r w:rsidR="00B90E27">
        <w:rPr>
          <w:rFonts w:ascii="Arial" w:eastAsia="Arial" w:hAnsi="Arial" w:cs="Arial"/>
          <w:bCs/>
          <w:sz w:val="22"/>
          <w:szCs w:val="22"/>
          <w:lang w:val="es-ES"/>
        </w:rPr>
        <w:t>és</w:t>
      </w:r>
      <w:proofErr w:type="spellEnd"/>
      <w:r>
        <w:rPr>
          <w:rFonts w:ascii="Arial" w:eastAsia="Arial" w:hAnsi="Arial" w:cs="Arial"/>
          <w:bCs/>
          <w:sz w:val="22"/>
          <w:szCs w:val="22"/>
          <w:lang w:val="es-ES"/>
        </w:rPr>
        <w:t xml:space="preserve"> pulsar la BARRA </w:t>
      </w:r>
      <w:proofErr w:type="gramStart"/>
      <w:r>
        <w:rPr>
          <w:rFonts w:ascii="Arial" w:eastAsia="Arial" w:hAnsi="Arial" w:cs="Arial"/>
          <w:bCs/>
          <w:sz w:val="22"/>
          <w:szCs w:val="22"/>
          <w:lang w:val="es-ES"/>
        </w:rPr>
        <w:t xml:space="preserve">ESPACIADORA </w:t>
      </w:r>
      <w:r w:rsidRPr="00F63DF4">
        <w:rPr>
          <w:rFonts w:ascii="Arial" w:eastAsia="Arial" w:hAnsi="Arial" w:cs="Arial"/>
          <w:bCs/>
          <w:sz w:val="22"/>
          <w:szCs w:val="22"/>
          <w:lang w:val="es-ES"/>
        </w:rPr>
        <w:t xml:space="preserve"> para</w:t>
      </w:r>
      <w:proofErr w:type="gramEnd"/>
      <w:r w:rsidRPr="00F63DF4">
        <w:rPr>
          <w:rFonts w:ascii="Arial" w:eastAsia="Arial" w:hAnsi="Arial" w:cs="Arial"/>
          <w:bCs/>
          <w:sz w:val="22"/>
          <w:szCs w:val="22"/>
          <w:lang w:val="es-ES"/>
        </w:rPr>
        <w:t xml:space="preserve"> </w:t>
      </w:r>
      <w:commentRangeStart w:id="5"/>
      <w:r w:rsidRPr="00F63DF4">
        <w:rPr>
          <w:rFonts w:ascii="Arial" w:eastAsia="Arial" w:hAnsi="Arial" w:cs="Arial"/>
          <w:bCs/>
          <w:sz w:val="22"/>
          <w:szCs w:val="22"/>
          <w:lang w:val="es-ES"/>
        </w:rPr>
        <w:t>continuar</w:t>
      </w:r>
      <w:commentRangeEnd w:id="5"/>
      <w:r>
        <w:rPr>
          <w:rStyle w:val="CommentReference"/>
          <w:rFonts w:cs="Angsana New"/>
        </w:rPr>
        <w:commentReference w:id="5"/>
      </w:r>
      <w:r w:rsidRPr="00F63DF4">
        <w:rPr>
          <w:rFonts w:ascii="Arial" w:eastAsia="Arial" w:hAnsi="Arial" w:cs="Arial"/>
          <w:bCs/>
          <w:sz w:val="22"/>
          <w:szCs w:val="22"/>
          <w:lang w:val="es-ES"/>
        </w:rPr>
        <w:t xml:space="preserve">. </w:t>
      </w:r>
    </w:p>
    <w:p w14:paraId="45B14B01" w14:textId="77777777" w:rsidR="00F63DF4" w:rsidRDefault="00F63DF4" w:rsidP="00F63DF4">
      <w:pPr>
        <w:jc w:val="both"/>
        <w:rPr>
          <w:rFonts w:ascii="Arial" w:eastAsia="Arial" w:hAnsi="Arial" w:cs="Arial"/>
          <w:bCs/>
          <w:sz w:val="22"/>
          <w:szCs w:val="22"/>
          <w:lang w:val="es-ES"/>
        </w:rPr>
      </w:pPr>
    </w:p>
    <w:p w14:paraId="3D97523C" w14:textId="3FB4691D" w:rsidR="00F63DF4" w:rsidRPr="00F63DF4" w:rsidRDefault="00F63DF4" w:rsidP="00F63DF4">
      <w:pPr>
        <w:jc w:val="both"/>
        <w:rPr>
          <w:rFonts w:ascii="Arial" w:eastAsia="Arial" w:hAnsi="Arial" w:cs="Arial"/>
          <w:b/>
          <w:sz w:val="22"/>
          <w:szCs w:val="22"/>
          <w:lang w:val="es-ES"/>
        </w:rPr>
      </w:pPr>
      <w:r w:rsidRPr="00F63DF4">
        <w:rPr>
          <w:rFonts w:ascii="Arial" w:eastAsia="Arial" w:hAnsi="Arial" w:cs="Arial"/>
          <w:bCs/>
          <w:sz w:val="22"/>
          <w:szCs w:val="22"/>
          <w:lang w:val="es-ES"/>
        </w:rPr>
        <w:t>Gracias por completar la primera parte del experimento</w:t>
      </w:r>
      <w:r>
        <w:rPr>
          <w:rFonts w:ascii="Arial" w:eastAsia="Arial" w:hAnsi="Arial" w:cs="Arial"/>
          <w:bCs/>
          <w:sz w:val="22"/>
          <w:szCs w:val="22"/>
          <w:lang w:val="es-ES"/>
        </w:rPr>
        <w:t>. A continuación</w:t>
      </w:r>
      <w:r w:rsidRPr="00F63DF4">
        <w:rPr>
          <w:rFonts w:ascii="Arial" w:eastAsia="Arial" w:hAnsi="Arial" w:cs="Arial"/>
          <w:bCs/>
          <w:sz w:val="22"/>
          <w:szCs w:val="22"/>
          <w:lang w:val="es-ES"/>
        </w:rPr>
        <w:t xml:space="preserve">, </w:t>
      </w:r>
      <w:r w:rsidR="00B90E27">
        <w:rPr>
          <w:rFonts w:ascii="Arial" w:eastAsia="Arial" w:hAnsi="Arial" w:cs="Arial"/>
          <w:bCs/>
          <w:sz w:val="22"/>
          <w:szCs w:val="22"/>
          <w:lang w:val="es-ES"/>
        </w:rPr>
        <w:t xml:space="preserve">tendrás que </w:t>
      </w:r>
      <w:r w:rsidRPr="00F63DF4">
        <w:rPr>
          <w:rFonts w:ascii="Arial" w:eastAsia="Arial" w:hAnsi="Arial" w:cs="Arial"/>
          <w:bCs/>
          <w:sz w:val="22"/>
          <w:szCs w:val="22"/>
          <w:lang w:val="es-ES"/>
        </w:rPr>
        <w:t xml:space="preserve">juzgar las palabras </w:t>
      </w:r>
      <w:r>
        <w:rPr>
          <w:rFonts w:ascii="Arial" w:eastAsia="Arial" w:hAnsi="Arial" w:cs="Arial"/>
          <w:bCs/>
          <w:sz w:val="22"/>
          <w:szCs w:val="22"/>
          <w:lang w:val="es-ES"/>
        </w:rPr>
        <w:t>teniendo en cuenta alguna de</w:t>
      </w:r>
      <w:r w:rsidRPr="00F63DF4">
        <w:rPr>
          <w:rFonts w:ascii="Arial" w:eastAsia="Arial" w:hAnsi="Arial" w:cs="Arial"/>
          <w:bCs/>
          <w:sz w:val="22"/>
          <w:szCs w:val="22"/>
          <w:lang w:val="es-ES"/>
        </w:rPr>
        <w:t xml:space="preserve"> sus </w:t>
      </w:r>
      <w:commentRangeStart w:id="6"/>
      <w:r w:rsidRPr="00F63DF4">
        <w:rPr>
          <w:rFonts w:ascii="Arial" w:eastAsia="Arial" w:hAnsi="Arial" w:cs="Arial"/>
          <w:bCs/>
          <w:sz w:val="22"/>
          <w:szCs w:val="22"/>
          <w:lang w:val="es-ES"/>
        </w:rPr>
        <w:t>propiedades</w:t>
      </w:r>
      <w:commentRangeEnd w:id="6"/>
      <w:r>
        <w:rPr>
          <w:rStyle w:val="CommentReference"/>
          <w:rFonts w:cs="Angsana New"/>
        </w:rPr>
        <w:commentReference w:id="6"/>
      </w:r>
      <w:r w:rsidRPr="00F63DF4">
        <w:rPr>
          <w:rFonts w:ascii="Arial" w:eastAsia="Arial" w:hAnsi="Arial" w:cs="Arial"/>
          <w:bCs/>
          <w:sz w:val="22"/>
          <w:szCs w:val="22"/>
          <w:lang w:val="es-ES"/>
        </w:rPr>
        <w:t xml:space="preserve">. </w:t>
      </w:r>
    </w:p>
    <w:p w14:paraId="713A9EB6" w14:textId="77777777" w:rsidR="00467A13" w:rsidRDefault="00467A13" w:rsidP="00467A13">
      <w:pPr>
        <w:jc w:val="both"/>
        <w:rPr>
          <w:rFonts w:ascii="Arial" w:eastAsia="Arial" w:hAnsi="Arial" w:cs="Arial"/>
          <w:b/>
          <w:sz w:val="22"/>
          <w:szCs w:val="22"/>
          <w:lang w:val="es-ES"/>
        </w:rPr>
      </w:pPr>
    </w:p>
    <w:p w14:paraId="70E7A0EE" w14:textId="77777777" w:rsidR="00F63DF4" w:rsidRDefault="00F63DF4" w:rsidP="00467A13">
      <w:pPr>
        <w:jc w:val="both"/>
        <w:rPr>
          <w:rFonts w:ascii="Arial" w:eastAsia="Arial" w:hAnsi="Arial" w:cs="Arial"/>
          <w:b/>
          <w:sz w:val="22"/>
          <w:szCs w:val="22"/>
          <w:lang w:val="es-ES"/>
        </w:rPr>
      </w:pPr>
    </w:p>
    <w:p w14:paraId="0115AB33" w14:textId="77777777" w:rsidR="00F63DF4" w:rsidRPr="00000535" w:rsidRDefault="00F63DF4" w:rsidP="00000535">
      <w:pPr>
        <w:jc w:val="center"/>
        <w:rPr>
          <w:rFonts w:ascii="Arial" w:eastAsia="Arial" w:hAnsi="Arial" w:cs="Arial"/>
          <w:b/>
          <w:bCs/>
          <w:sz w:val="22"/>
          <w:szCs w:val="22"/>
          <w:lang w:val="es-ES"/>
        </w:rPr>
      </w:pPr>
    </w:p>
    <w:p w14:paraId="375563D3" w14:textId="77777777" w:rsidR="00000535" w:rsidRDefault="00000535" w:rsidP="00000535">
      <w:pPr>
        <w:jc w:val="both"/>
        <w:rPr>
          <w:rFonts w:ascii="Arial" w:eastAsia="Arial" w:hAnsi="Arial" w:cs="Arial"/>
          <w:b/>
          <w:bCs/>
          <w:sz w:val="22"/>
          <w:szCs w:val="22"/>
          <w:lang w:val="es-ES"/>
        </w:rPr>
      </w:pPr>
      <w:r w:rsidRPr="00000535">
        <w:rPr>
          <w:rFonts w:ascii="Arial" w:eastAsia="Arial" w:hAnsi="Arial" w:cs="Arial"/>
          <w:b/>
          <w:bCs/>
          <w:sz w:val="22"/>
          <w:szCs w:val="22"/>
          <w:lang w:val="es-ES"/>
        </w:rPr>
        <w:t>Tarea de significado de palabras: (McRae et al., 2005)</w:t>
      </w:r>
    </w:p>
    <w:p w14:paraId="61E35424" w14:textId="77777777" w:rsidR="00000535" w:rsidRDefault="00000535" w:rsidP="00000535">
      <w:pPr>
        <w:jc w:val="both"/>
        <w:rPr>
          <w:rFonts w:ascii="Arial" w:eastAsia="Arial" w:hAnsi="Arial" w:cs="Arial"/>
          <w:b/>
          <w:bCs/>
          <w:sz w:val="22"/>
          <w:szCs w:val="22"/>
          <w:lang w:val="es-ES"/>
        </w:rPr>
      </w:pPr>
    </w:p>
    <w:p w14:paraId="691FE11C" w14:textId="07314399" w:rsidR="00000535" w:rsidRPr="00000535" w:rsidRDefault="00000535" w:rsidP="00000535">
      <w:pPr>
        <w:jc w:val="both"/>
        <w:rPr>
          <w:rFonts w:ascii="Arial" w:eastAsia="Arial" w:hAnsi="Arial" w:cs="Arial"/>
          <w:lang w:val="es-ES"/>
        </w:rPr>
      </w:pPr>
      <w:r w:rsidRPr="00000535">
        <w:rPr>
          <w:rFonts w:ascii="Arial" w:eastAsia="Arial" w:hAnsi="Arial" w:cs="Arial"/>
          <w:lang w:val="es-ES"/>
        </w:rPr>
        <w:t>En este experimento se le pedirá al/a la participante que sugiera características para las palabras que se le presentan. Ejemplos de diferentes tipos de características pueden ser: cómo se ve, suena, huele, se siente o sabe; de qué está hecho; para que se utiliza; de d</w:t>
      </w:r>
      <w:r w:rsidR="00B90E27">
        <w:rPr>
          <w:rFonts w:ascii="Arial" w:eastAsia="Arial" w:hAnsi="Arial" w:cs="Arial"/>
          <w:lang w:val="es-ES"/>
        </w:rPr>
        <w:t>ó</w:t>
      </w:r>
      <w:r w:rsidRPr="00000535">
        <w:rPr>
          <w:rFonts w:ascii="Arial" w:eastAsia="Arial" w:hAnsi="Arial" w:cs="Arial"/>
          <w:lang w:val="es-ES"/>
        </w:rPr>
        <w:t>nde viene. Para la palabra pato se puede sugerir: es un pájaro, es un animal, se balancea, vuela, migra, pone huevos, grazna, nada, tiene alas, tiene un pico, tiene patas palmeadas, tiene plumas, vive en estanques, vive en el agua, etc. Se le pedirá al/a la participante que complete el cuestionario con la mayor rapidez posible, pero intentando enumerar al menos algunas propiedades para cada palabra.</w:t>
      </w:r>
    </w:p>
    <w:p w14:paraId="070BEEEE" w14:textId="77777777" w:rsidR="00000535" w:rsidRPr="00000535" w:rsidRDefault="00000535" w:rsidP="00000535">
      <w:pPr>
        <w:jc w:val="both"/>
        <w:rPr>
          <w:rFonts w:ascii="Arial" w:eastAsia="Arial" w:hAnsi="Arial" w:cs="Arial"/>
          <w:highlight w:val="yellow"/>
          <w:lang w:val="es-ES"/>
        </w:rPr>
      </w:pPr>
    </w:p>
    <w:p w14:paraId="6FD9C852" w14:textId="77777777" w:rsidR="00000535" w:rsidRPr="00000535" w:rsidRDefault="00000535" w:rsidP="00000535">
      <w:pPr>
        <w:jc w:val="both"/>
        <w:rPr>
          <w:rFonts w:ascii="Arial" w:eastAsia="Arial" w:hAnsi="Arial" w:cs="Arial"/>
          <w:b/>
          <w:bCs/>
          <w:sz w:val="22"/>
          <w:szCs w:val="22"/>
          <w:lang w:val="es-ES"/>
        </w:rPr>
      </w:pPr>
    </w:p>
    <w:p w14:paraId="10E6E3E8" w14:textId="77777777" w:rsidR="00000535" w:rsidRPr="00000535" w:rsidRDefault="00000535" w:rsidP="00000535">
      <w:pPr>
        <w:jc w:val="both"/>
        <w:rPr>
          <w:rFonts w:ascii="Arial" w:eastAsia="Arial" w:hAnsi="Arial" w:cs="Arial"/>
          <w:sz w:val="22"/>
          <w:szCs w:val="22"/>
          <w:lang w:val="es-ES"/>
        </w:rPr>
      </w:pPr>
    </w:p>
    <w:p w14:paraId="04C20756" w14:textId="23D43AF2" w:rsidR="00000535" w:rsidRPr="00000535" w:rsidRDefault="00000535" w:rsidP="00000535">
      <w:pPr>
        <w:jc w:val="both"/>
        <w:rPr>
          <w:rFonts w:ascii="Arial" w:eastAsia="Arial" w:hAnsi="Arial" w:cs="Arial"/>
          <w:sz w:val="22"/>
          <w:szCs w:val="22"/>
          <w:lang w:val="es-ES"/>
        </w:rPr>
      </w:pPr>
      <w:r>
        <w:rPr>
          <w:rFonts w:ascii="Arial" w:eastAsia="Arial" w:hAnsi="Arial" w:cs="Arial"/>
          <w:sz w:val="22"/>
          <w:szCs w:val="22"/>
          <w:lang w:val="es-ES"/>
        </w:rPr>
        <w:lastRenderedPageBreak/>
        <w:t>Queremos saber en base a qué características se construye el significado de una palabra</w:t>
      </w:r>
      <w:r w:rsidRPr="00000535">
        <w:rPr>
          <w:rFonts w:ascii="Arial" w:eastAsia="Arial" w:hAnsi="Arial" w:cs="Arial"/>
          <w:sz w:val="22"/>
          <w:szCs w:val="22"/>
          <w:lang w:val="es-ES"/>
        </w:rPr>
        <w:t xml:space="preserve">. Por favor, </w:t>
      </w:r>
      <w:proofErr w:type="spellStart"/>
      <w:r>
        <w:rPr>
          <w:rFonts w:ascii="Arial" w:eastAsia="Arial" w:hAnsi="Arial" w:cs="Arial"/>
          <w:sz w:val="22"/>
          <w:szCs w:val="22"/>
          <w:lang w:val="es-ES"/>
        </w:rPr>
        <w:t>indi</w:t>
      </w:r>
      <w:r w:rsidR="00B90E27">
        <w:rPr>
          <w:rFonts w:ascii="Arial" w:eastAsia="Arial" w:hAnsi="Arial" w:cs="Arial"/>
          <w:sz w:val="22"/>
          <w:szCs w:val="22"/>
          <w:lang w:val="es-ES"/>
        </w:rPr>
        <w:t>cá</w:t>
      </w:r>
      <w:proofErr w:type="spellEnd"/>
      <w:r w:rsidRPr="00000535">
        <w:rPr>
          <w:rFonts w:ascii="Arial" w:eastAsia="Arial" w:hAnsi="Arial" w:cs="Arial"/>
          <w:sz w:val="22"/>
          <w:szCs w:val="22"/>
          <w:lang w:val="es-ES"/>
        </w:rPr>
        <w:t xml:space="preserve"> las características de la palabra que se </w:t>
      </w:r>
      <w:r w:rsidR="00B90E27">
        <w:rPr>
          <w:rFonts w:ascii="Arial" w:eastAsia="Arial" w:hAnsi="Arial" w:cs="Arial"/>
          <w:sz w:val="22"/>
          <w:szCs w:val="22"/>
          <w:lang w:val="es-ES"/>
        </w:rPr>
        <w:t>t</w:t>
      </w:r>
      <w:r w:rsidRPr="00000535">
        <w:rPr>
          <w:rFonts w:ascii="Arial" w:eastAsia="Arial" w:hAnsi="Arial" w:cs="Arial"/>
          <w:sz w:val="22"/>
          <w:szCs w:val="22"/>
          <w:lang w:val="es-ES"/>
        </w:rPr>
        <w:t xml:space="preserve">e ocurran. Ejemplos de diferentes tipos de características serían: cómo se ve, suena, huele, se siente o sabe; de qué está hecha; para qué se usa; y de dónde viene. </w:t>
      </w:r>
      <w:r w:rsidR="00B90E27">
        <w:rPr>
          <w:rFonts w:ascii="Arial" w:eastAsia="Arial" w:hAnsi="Arial" w:cs="Arial"/>
          <w:sz w:val="22"/>
          <w:szCs w:val="22"/>
          <w:lang w:val="es-ES"/>
        </w:rPr>
        <w:t>A</w:t>
      </w:r>
      <w:r w:rsidRPr="00000535">
        <w:rPr>
          <w:rFonts w:ascii="Arial" w:eastAsia="Arial" w:hAnsi="Arial" w:cs="Arial"/>
          <w:sz w:val="22"/>
          <w:szCs w:val="22"/>
          <w:lang w:val="es-ES"/>
        </w:rPr>
        <w:t xml:space="preserve">quí </w:t>
      </w:r>
      <w:r w:rsidR="00B90E27">
        <w:rPr>
          <w:rFonts w:ascii="Arial" w:eastAsia="Arial" w:hAnsi="Arial" w:cs="Arial"/>
          <w:sz w:val="22"/>
          <w:szCs w:val="22"/>
          <w:lang w:val="es-ES"/>
        </w:rPr>
        <w:t xml:space="preserve">hay </w:t>
      </w:r>
      <w:r w:rsidRPr="00000535">
        <w:rPr>
          <w:rFonts w:ascii="Arial" w:eastAsia="Arial" w:hAnsi="Arial" w:cs="Arial"/>
          <w:sz w:val="22"/>
          <w:szCs w:val="22"/>
          <w:lang w:val="es-ES"/>
        </w:rPr>
        <w:t>un ejemplo:</w:t>
      </w:r>
    </w:p>
    <w:p w14:paraId="22A02FBB" w14:textId="77777777" w:rsidR="00000535" w:rsidRPr="00000535" w:rsidRDefault="00000535" w:rsidP="00000535">
      <w:pPr>
        <w:jc w:val="both"/>
        <w:rPr>
          <w:rFonts w:ascii="Arial" w:eastAsia="Arial" w:hAnsi="Arial" w:cs="Arial"/>
          <w:sz w:val="22"/>
          <w:szCs w:val="22"/>
          <w:lang w:val="es-ES"/>
        </w:rPr>
      </w:pPr>
    </w:p>
    <w:p w14:paraId="7653E954" w14:textId="77777777" w:rsidR="00000535" w:rsidRPr="00000535" w:rsidRDefault="00000535" w:rsidP="00000535">
      <w:pPr>
        <w:jc w:val="both"/>
        <w:rPr>
          <w:rFonts w:ascii="Arial" w:eastAsia="Arial" w:hAnsi="Arial" w:cs="Arial"/>
          <w:sz w:val="22"/>
          <w:szCs w:val="22"/>
          <w:lang w:val="es-ES"/>
        </w:rPr>
      </w:pPr>
      <w:r>
        <w:rPr>
          <w:rFonts w:ascii="Arial" w:eastAsia="Arial" w:hAnsi="Arial" w:cs="Arial"/>
          <w:sz w:val="22"/>
          <w:szCs w:val="22"/>
          <w:lang w:val="es-ES"/>
        </w:rPr>
        <w:t>Pato: es un pájaro, es un animal</w:t>
      </w:r>
      <w:r w:rsidRPr="00000535">
        <w:rPr>
          <w:rFonts w:ascii="Arial" w:eastAsia="Arial" w:hAnsi="Arial" w:cs="Arial"/>
          <w:sz w:val="22"/>
          <w:szCs w:val="22"/>
          <w:lang w:val="es-ES"/>
        </w:rPr>
        <w:t>, vuela, emigra, pone huevos, grazna, nada, tiene alas, tiene pico, tiene patas palmeadas, tiene plumas, vive en estanques, vive en el agua, es cazado por la gente, es comestible</w:t>
      </w:r>
      <w:r>
        <w:rPr>
          <w:rFonts w:ascii="Arial" w:eastAsia="Arial" w:hAnsi="Arial" w:cs="Arial"/>
          <w:sz w:val="22"/>
          <w:szCs w:val="22"/>
          <w:lang w:val="es-ES"/>
        </w:rPr>
        <w:t>.</w:t>
      </w:r>
    </w:p>
    <w:p w14:paraId="0C2B37E6" w14:textId="77777777" w:rsidR="00000535" w:rsidRPr="00000535" w:rsidRDefault="00000535" w:rsidP="00000535">
      <w:pPr>
        <w:jc w:val="both"/>
        <w:rPr>
          <w:rFonts w:ascii="Arial" w:eastAsia="Arial" w:hAnsi="Arial" w:cs="Arial"/>
          <w:sz w:val="22"/>
          <w:szCs w:val="22"/>
          <w:lang w:val="es-ES"/>
        </w:rPr>
      </w:pPr>
    </w:p>
    <w:p w14:paraId="710C3A1C" w14:textId="5BFF5994" w:rsidR="00000535" w:rsidRPr="00000535" w:rsidRDefault="00000535" w:rsidP="00000535">
      <w:pPr>
        <w:jc w:val="both"/>
        <w:rPr>
          <w:rFonts w:ascii="Arial" w:eastAsia="Arial" w:hAnsi="Arial" w:cs="Arial"/>
          <w:sz w:val="22"/>
          <w:szCs w:val="22"/>
          <w:lang w:val="es-ES"/>
        </w:rPr>
      </w:pPr>
      <w:proofErr w:type="spellStart"/>
      <w:r w:rsidRPr="00000535">
        <w:rPr>
          <w:rFonts w:ascii="Arial" w:eastAsia="Arial" w:hAnsi="Arial" w:cs="Arial"/>
          <w:sz w:val="22"/>
          <w:szCs w:val="22"/>
          <w:lang w:val="es-ES"/>
        </w:rPr>
        <w:t>Complet</w:t>
      </w:r>
      <w:r w:rsidR="00B90E27">
        <w:rPr>
          <w:rFonts w:ascii="Arial" w:eastAsia="Arial" w:hAnsi="Arial" w:cs="Arial"/>
          <w:sz w:val="22"/>
          <w:szCs w:val="22"/>
          <w:lang w:val="es-ES"/>
        </w:rPr>
        <w:t>á</w:t>
      </w:r>
      <w:proofErr w:type="spellEnd"/>
      <w:r w:rsidRPr="00000535">
        <w:rPr>
          <w:rFonts w:ascii="Arial" w:eastAsia="Arial" w:hAnsi="Arial" w:cs="Arial"/>
          <w:sz w:val="22"/>
          <w:szCs w:val="22"/>
          <w:lang w:val="es-ES"/>
        </w:rPr>
        <w:t xml:space="preserve"> este cuestionario </w:t>
      </w:r>
      <w:r>
        <w:rPr>
          <w:rFonts w:ascii="Arial" w:eastAsia="Arial" w:hAnsi="Arial" w:cs="Arial"/>
          <w:sz w:val="22"/>
          <w:szCs w:val="22"/>
          <w:lang w:val="es-ES"/>
        </w:rPr>
        <w:t>con la mayor rapidez posible e</w:t>
      </w:r>
      <w:r w:rsidRPr="00000535">
        <w:rPr>
          <w:rFonts w:ascii="Arial" w:eastAsia="Arial" w:hAnsi="Arial" w:cs="Arial"/>
          <w:sz w:val="22"/>
          <w:szCs w:val="22"/>
          <w:lang w:val="es-ES"/>
        </w:rPr>
        <w:t xml:space="preserve"> </w:t>
      </w:r>
      <w:proofErr w:type="spellStart"/>
      <w:r w:rsidRPr="00000535">
        <w:rPr>
          <w:rFonts w:ascii="Arial" w:eastAsia="Arial" w:hAnsi="Arial" w:cs="Arial"/>
          <w:sz w:val="22"/>
          <w:szCs w:val="22"/>
          <w:lang w:val="es-ES"/>
        </w:rPr>
        <w:t>intent</w:t>
      </w:r>
      <w:r w:rsidR="00B90E27">
        <w:rPr>
          <w:rFonts w:ascii="Arial" w:eastAsia="Arial" w:hAnsi="Arial" w:cs="Arial"/>
          <w:sz w:val="22"/>
          <w:szCs w:val="22"/>
          <w:lang w:val="es-ES"/>
        </w:rPr>
        <w:t>á</w:t>
      </w:r>
      <w:proofErr w:type="spellEnd"/>
      <w:r w:rsidRPr="00000535">
        <w:rPr>
          <w:rFonts w:ascii="Arial" w:eastAsia="Arial" w:hAnsi="Arial" w:cs="Arial"/>
          <w:sz w:val="22"/>
          <w:szCs w:val="22"/>
          <w:lang w:val="es-ES"/>
        </w:rPr>
        <w:t xml:space="preserve"> enumerar </w:t>
      </w:r>
      <w:r>
        <w:rPr>
          <w:rFonts w:ascii="Arial" w:eastAsia="Arial" w:hAnsi="Arial" w:cs="Arial"/>
          <w:sz w:val="22"/>
          <w:szCs w:val="22"/>
          <w:lang w:val="es-ES"/>
        </w:rPr>
        <w:t>algunas propiedades para todas las palabras</w:t>
      </w:r>
      <w:r w:rsidRPr="00000535">
        <w:rPr>
          <w:rFonts w:ascii="Arial" w:eastAsia="Arial" w:hAnsi="Arial" w:cs="Arial"/>
          <w:sz w:val="22"/>
          <w:szCs w:val="22"/>
          <w:lang w:val="es-ES"/>
        </w:rPr>
        <w:t>. Muchas gracias por completar este cuestionario.</w:t>
      </w:r>
    </w:p>
    <w:p w14:paraId="7D1E2FEA" w14:textId="77777777" w:rsidR="00000535" w:rsidRPr="00000535" w:rsidRDefault="00000535" w:rsidP="00000535">
      <w:pPr>
        <w:jc w:val="both"/>
        <w:rPr>
          <w:rFonts w:ascii="Arial" w:eastAsia="Arial" w:hAnsi="Arial" w:cs="Arial"/>
          <w:sz w:val="22"/>
          <w:szCs w:val="22"/>
          <w:lang w:val="es-ES"/>
        </w:rPr>
      </w:pPr>
    </w:p>
    <w:p w14:paraId="0A212C02" w14:textId="77777777" w:rsidR="00000535" w:rsidRPr="00000535" w:rsidRDefault="00000535" w:rsidP="00000535">
      <w:pPr>
        <w:jc w:val="both"/>
        <w:rPr>
          <w:rFonts w:ascii="Arial" w:eastAsia="Arial" w:hAnsi="Arial" w:cs="Arial"/>
          <w:b/>
          <w:bCs/>
          <w:sz w:val="22"/>
          <w:szCs w:val="22"/>
          <w:lang w:val="es-ES"/>
        </w:rPr>
      </w:pPr>
      <w:r>
        <w:rPr>
          <w:rFonts w:ascii="Arial" w:eastAsia="Arial" w:hAnsi="Arial" w:cs="Arial"/>
          <w:b/>
          <w:bCs/>
          <w:sz w:val="22"/>
          <w:szCs w:val="22"/>
          <w:lang w:val="es-ES"/>
        </w:rPr>
        <w:t xml:space="preserve">Tarea de la </w:t>
      </w:r>
      <w:r w:rsidRPr="00000535">
        <w:rPr>
          <w:rFonts w:ascii="Arial" w:eastAsia="Arial" w:hAnsi="Arial" w:cs="Arial"/>
          <w:b/>
          <w:bCs/>
          <w:sz w:val="22"/>
          <w:szCs w:val="22"/>
          <w:lang w:val="es-ES"/>
        </w:rPr>
        <w:t>Edad de adquisición: (</w:t>
      </w:r>
      <w:proofErr w:type="spellStart"/>
      <w:r w:rsidRPr="00000535">
        <w:rPr>
          <w:rFonts w:ascii="Arial" w:eastAsia="Arial" w:hAnsi="Arial" w:cs="Arial"/>
          <w:b/>
          <w:bCs/>
          <w:sz w:val="22"/>
          <w:szCs w:val="22"/>
          <w:lang w:val="es-ES"/>
        </w:rPr>
        <w:t>Kuperman</w:t>
      </w:r>
      <w:proofErr w:type="spellEnd"/>
      <w:r w:rsidRPr="00000535">
        <w:rPr>
          <w:rFonts w:ascii="Arial" w:eastAsia="Arial" w:hAnsi="Arial" w:cs="Arial"/>
          <w:b/>
          <w:bCs/>
          <w:sz w:val="22"/>
          <w:szCs w:val="22"/>
          <w:lang w:val="es-ES"/>
        </w:rPr>
        <w:t xml:space="preserve"> et al., 2012)</w:t>
      </w:r>
    </w:p>
    <w:p w14:paraId="35A1EFEA" w14:textId="77777777" w:rsidR="00000535" w:rsidRPr="00000535" w:rsidRDefault="00000535" w:rsidP="00000535">
      <w:pPr>
        <w:jc w:val="both"/>
        <w:rPr>
          <w:rFonts w:ascii="Arial" w:eastAsia="Arial" w:hAnsi="Arial" w:cs="Arial"/>
          <w:sz w:val="22"/>
          <w:szCs w:val="22"/>
          <w:lang w:val="es-ES"/>
        </w:rPr>
      </w:pPr>
    </w:p>
    <w:p w14:paraId="207DBDC6" w14:textId="2B8C210B" w:rsidR="00000535" w:rsidRDefault="00000535" w:rsidP="00000535">
      <w:pPr>
        <w:jc w:val="both"/>
        <w:rPr>
          <w:rFonts w:ascii="Arial" w:eastAsia="Arial" w:hAnsi="Arial" w:cs="Arial"/>
          <w:sz w:val="22"/>
          <w:szCs w:val="22"/>
          <w:lang w:val="es-ES"/>
        </w:rPr>
      </w:pPr>
      <w:r w:rsidRPr="00000535">
        <w:rPr>
          <w:rFonts w:ascii="Arial" w:eastAsia="Arial" w:hAnsi="Arial" w:cs="Arial"/>
          <w:sz w:val="22"/>
          <w:szCs w:val="22"/>
          <w:lang w:val="es-ES"/>
        </w:rPr>
        <w:t xml:space="preserve">Por favor, </w:t>
      </w:r>
      <w:proofErr w:type="spellStart"/>
      <w:r w:rsidRPr="00000535">
        <w:rPr>
          <w:rFonts w:ascii="Arial" w:eastAsia="Arial" w:hAnsi="Arial" w:cs="Arial"/>
          <w:sz w:val="22"/>
          <w:szCs w:val="22"/>
          <w:lang w:val="es-ES"/>
        </w:rPr>
        <w:t>indi</w:t>
      </w:r>
      <w:r w:rsidR="00B90E27">
        <w:rPr>
          <w:rFonts w:ascii="Arial" w:eastAsia="Arial" w:hAnsi="Arial" w:cs="Arial"/>
          <w:sz w:val="22"/>
          <w:szCs w:val="22"/>
          <w:lang w:val="es-ES"/>
        </w:rPr>
        <w:t>cá</w:t>
      </w:r>
      <w:proofErr w:type="spellEnd"/>
      <w:r w:rsidRPr="00000535">
        <w:rPr>
          <w:rFonts w:ascii="Arial" w:eastAsia="Arial" w:hAnsi="Arial" w:cs="Arial"/>
          <w:sz w:val="22"/>
          <w:szCs w:val="22"/>
          <w:lang w:val="es-ES"/>
        </w:rPr>
        <w:t xml:space="preserve"> (en años) la edad a la que aprendi</w:t>
      </w:r>
      <w:r w:rsidR="00B90E27">
        <w:rPr>
          <w:rFonts w:ascii="Arial" w:eastAsia="Arial" w:hAnsi="Arial" w:cs="Arial"/>
          <w:sz w:val="22"/>
          <w:szCs w:val="22"/>
          <w:lang w:val="es-ES"/>
        </w:rPr>
        <w:t>ste</w:t>
      </w:r>
      <w:r w:rsidRPr="00000535">
        <w:rPr>
          <w:rFonts w:ascii="Arial" w:eastAsia="Arial" w:hAnsi="Arial" w:cs="Arial"/>
          <w:sz w:val="22"/>
          <w:szCs w:val="22"/>
          <w:lang w:val="es-ES"/>
        </w:rPr>
        <w:t xml:space="preserve"> cada una de las palabras de la lista. Una edad aproximada es suficiente. Si no </w:t>
      </w:r>
      <w:proofErr w:type="spellStart"/>
      <w:r w:rsidRPr="00000535">
        <w:rPr>
          <w:rFonts w:ascii="Arial" w:eastAsia="Arial" w:hAnsi="Arial" w:cs="Arial"/>
          <w:sz w:val="22"/>
          <w:szCs w:val="22"/>
          <w:lang w:val="es-ES"/>
        </w:rPr>
        <w:t>conoc</w:t>
      </w:r>
      <w:r w:rsidR="00B90E27">
        <w:rPr>
          <w:rFonts w:ascii="Arial" w:eastAsia="Arial" w:hAnsi="Arial" w:cs="Arial"/>
          <w:sz w:val="22"/>
          <w:szCs w:val="22"/>
          <w:lang w:val="es-ES"/>
        </w:rPr>
        <w:t>és</w:t>
      </w:r>
      <w:proofErr w:type="spellEnd"/>
      <w:r w:rsidRPr="00000535">
        <w:rPr>
          <w:rFonts w:ascii="Arial" w:eastAsia="Arial" w:hAnsi="Arial" w:cs="Arial"/>
          <w:sz w:val="22"/>
          <w:szCs w:val="22"/>
          <w:lang w:val="es-ES"/>
        </w:rPr>
        <w:t xml:space="preserve"> el significado de una palabra, introduzca la tecla X. Por "aprendizaje de una palabra" entendemos la edad a la que habrías entendido esa palabra si alguien la hubiera utilizado delante </w:t>
      </w:r>
      <w:r w:rsidR="00B90E27">
        <w:rPr>
          <w:rFonts w:ascii="Arial" w:eastAsia="Arial" w:hAnsi="Arial" w:cs="Arial"/>
          <w:sz w:val="22"/>
          <w:szCs w:val="22"/>
          <w:lang w:val="es-ES"/>
        </w:rPr>
        <w:t>tuyo</w:t>
      </w:r>
      <w:r w:rsidRPr="00000535">
        <w:rPr>
          <w:rFonts w:ascii="Arial" w:eastAsia="Arial" w:hAnsi="Arial" w:cs="Arial"/>
          <w:sz w:val="22"/>
          <w:szCs w:val="22"/>
          <w:lang w:val="es-ES"/>
        </w:rPr>
        <w:t>, INCLUSO SI NO LA UTILIZABAS, leías o escribías en ese momento.</w:t>
      </w:r>
    </w:p>
    <w:p w14:paraId="12E61FA3" w14:textId="77777777" w:rsidR="006C35A8" w:rsidRDefault="006C35A8" w:rsidP="00000535">
      <w:pPr>
        <w:jc w:val="both"/>
        <w:rPr>
          <w:rFonts w:ascii="Arial" w:eastAsia="Arial" w:hAnsi="Arial" w:cs="Arial"/>
          <w:sz w:val="22"/>
          <w:szCs w:val="22"/>
          <w:lang w:val="es-ES"/>
        </w:rPr>
      </w:pPr>
    </w:p>
    <w:p w14:paraId="2158675D" w14:textId="39DC77BE" w:rsidR="006C35A8" w:rsidRPr="006C35A8" w:rsidRDefault="006C35A8" w:rsidP="006C35A8">
      <w:pPr>
        <w:jc w:val="both"/>
        <w:rPr>
          <w:rFonts w:ascii="Arial" w:eastAsia="Arial" w:hAnsi="Arial" w:cs="Arial"/>
          <w:b/>
          <w:bCs/>
          <w:sz w:val="22"/>
          <w:szCs w:val="22"/>
          <w:lang w:val="es-ES"/>
        </w:rPr>
      </w:pPr>
      <w:r w:rsidRPr="006C35A8">
        <w:rPr>
          <w:rFonts w:ascii="Arial" w:eastAsia="Arial" w:hAnsi="Arial" w:cs="Arial"/>
          <w:b/>
          <w:bCs/>
          <w:sz w:val="22"/>
          <w:szCs w:val="22"/>
          <w:lang w:val="es-ES"/>
        </w:rPr>
        <w:t xml:space="preserve">Tarea de </w:t>
      </w:r>
      <w:proofErr w:type="spellStart"/>
      <w:r w:rsidRPr="006C35A8">
        <w:rPr>
          <w:rFonts w:ascii="Arial" w:eastAsia="Arial" w:hAnsi="Arial" w:cs="Arial"/>
          <w:b/>
          <w:bCs/>
          <w:sz w:val="22"/>
          <w:szCs w:val="22"/>
          <w:lang w:val="es-ES"/>
        </w:rPr>
        <w:t>concre</w:t>
      </w:r>
      <w:r w:rsidR="00B90E27">
        <w:rPr>
          <w:rFonts w:ascii="Arial" w:eastAsia="Arial" w:hAnsi="Arial" w:cs="Arial"/>
          <w:b/>
          <w:bCs/>
          <w:sz w:val="22"/>
          <w:szCs w:val="22"/>
          <w:lang w:val="es-ES"/>
        </w:rPr>
        <w:t>tud</w:t>
      </w:r>
      <w:proofErr w:type="spellEnd"/>
      <w:r w:rsidRPr="006C35A8">
        <w:rPr>
          <w:rFonts w:ascii="Arial" w:eastAsia="Arial" w:hAnsi="Arial" w:cs="Arial"/>
          <w:b/>
          <w:bCs/>
          <w:sz w:val="22"/>
          <w:szCs w:val="22"/>
          <w:lang w:val="es-ES"/>
        </w:rPr>
        <w:t>: (</w:t>
      </w:r>
      <w:proofErr w:type="spellStart"/>
      <w:r w:rsidRPr="006C35A8">
        <w:rPr>
          <w:rFonts w:ascii="Arial" w:eastAsia="Arial" w:hAnsi="Arial" w:cs="Arial"/>
          <w:b/>
          <w:bCs/>
          <w:sz w:val="22"/>
          <w:szCs w:val="22"/>
          <w:lang w:val="es-ES"/>
        </w:rPr>
        <w:t>Brysbaert</w:t>
      </w:r>
      <w:proofErr w:type="spellEnd"/>
      <w:r w:rsidRPr="006C35A8">
        <w:rPr>
          <w:rFonts w:ascii="Arial" w:eastAsia="Arial" w:hAnsi="Arial" w:cs="Arial"/>
          <w:b/>
          <w:bCs/>
          <w:sz w:val="22"/>
          <w:szCs w:val="22"/>
          <w:lang w:val="es-ES"/>
        </w:rPr>
        <w:t xml:space="preserve"> et al., 2014)</w:t>
      </w:r>
    </w:p>
    <w:p w14:paraId="578228A2" w14:textId="77777777" w:rsidR="006C35A8" w:rsidRPr="006C35A8" w:rsidRDefault="006C35A8" w:rsidP="006C35A8">
      <w:pPr>
        <w:jc w:val="both"/>
        <w:rPr>
          <w:rFonts w:ascii="Arial" w:eastAsia="Arial" w:hAnsi="Arial" w:cs="Arial"/>
          <w:sz w:val="22"/>
          <w:szCs w:val="22"/>
          <w:lang w:val="es-ES"/>
        </w:rPr>
      </w:pPr>
    </w:p>
    <w:p w14:paraId="375DC47D" w14:textId="6022C09B" w:rsidR="006C35A8" w:rsidRPr="006C35A8" w:rsidRDefault="006C35A8" w:rsidP="006C35A8">
      <w:pPr>
        <w:jc w:val="both"/>
        <w:rPr>
          <w:rFonts w:ascii="Arial" w:eastAsia="Arial" w:hAnsi="Arial" w:cs="Arial"/>
          <w:sz w:val="22"/>
          <w:szCs w:val="22"/>
          <w:lang w:val="es-ES"/>
        </w:rPr>
      </w:pPr>
      <w:r w:rsidRPr="006C35A8">
        <w:rPr>
          <w:rFonts w:ascii="Arial" w:eastAsia="Arial" w:hAnsi="Arial" w:cs="Arial"/>
          <w:sz w:val="22"/>
          <w:szCs w:val="22"/>
          <w:lang w:val="es-ES"/>
        </w:rPr>
        <w:t xml:space="preserve">Algunas palabras se refieren a cosas o acciones de la realidad, que se pueden experimentar directamente a través de uno de los cinco sentidos. A estas palabras las llamamos palabras concretas. Otras palabras se refieren a significados que no se pueden experimentar directamente, pero que conocemos porque </w:t>
      </w:r>
      <w:r>
        <w:rPr>
          <w:rFonts w:ascii="Arial" w:eastAsia="Arial" w:hAnsi="Arial" w:cs="Arial"/>
          <w:sz w:val="22"/>
          <w:szCs w:val="22"/>
          <w:lang w:val="es-ES"/>
        </w:rPr>
        <w:t>su significado</w:t>
      </w:r>
      <w:r w:rsidRPr="006C35A8">
        <w:rPr>
          <w:rFonts w:ascii="Arial" w:eastAsia="Arial" w:hAnsi="Arial" w:cs="Arial"/>
          <w:sz w:val="22"/>
          <w:szCs w:val="22"/>
          <w:lang w:val="es-ES"/>
        </w:rPr>
        <w:t xml:space="preserve"> puede ser definidos por otras palabras. Son palabras abstractas. Otras palabras se sitúan entre los dos extremos, porque podemos experimentarlas en cierta medida y además nos apoyamos en el lenguaje para entenderlas. Queremos que indique</w:t>
      </w:r>
      <w:r w:rsidR="00B90E27">
        <w:rPr>
          <w:rFonts w:ascii="Arial" w:eastAsia="Arial" w:hAnsi="Arial" w:cs="Arial"/>
          <w:sz w:val="22"/>
          <w:szCs w:val="22"/>
          <w:lang w:val="es-ES"/>
        </w:rPr>
        <w:t>s</w:t>
      </w:r>
      <w:r w:rsidRPr="006C35A8">
        <w:rPr>
          <w:rFonts w:ascii="Arial" w:eastAsia="Arial" w:hAnsi="Arial" w:cs="Arial"/>
          <w:sz w:val="22"/>
          <w:szCs w:val="22"/>
          <w:lang w:val="es-ES"/>
        </w:rPr>
        <w:t xml:space="preserve"> el grado de </w:t>
      </w:r>
      <w:proofErr w:type="spellStart"/>
      <w:r w:rsidRPr="006C35A8">
        <w:rPr>
          <w:rFonts w:ascii="Arial" w:eastAsia="Arial" w:hAnsi="Arial" w:cs="Arial"/>
          <w:sz w:val="22"/>
          <w:szCs w:val="22"/>
          <w:lang w:val="es-ES"/>
        </w:rPr>
        <w:t>concre</w:t>
      </w:r>
      <w:r w:rsidR="00B90E27">
        <w:rPr>
          <w:rFonts w:ascii="Arial" w:eastAsia="Arial" w:hAnsi="Arial" w:cs="Arial"/>
          <w:sz w:val="22"/>
          <w:szCs w:val="22"/>
          <w:lang w:val="es-ES"/>
        </w:rPr>
        <w:t>tud</w:t>
      </w:r>
      <w:proofErr w:type="spellEnd"/>
      <w:r w:rsidRPr="006C35A8">
        <w:rPr>
          <w:rFonts w:ascii="Arial" w:eastAsia="Arial" w:hAnsi="Arial" w:cs="Arial"/>
          <w:sz w:val="22"/>
          <w:szCs w:val="22"/>
          <w:lang w:val="es-ES"/>
        </w:rPr>
        <w:t xml:space="preserve"> del significado de cada palabra mediante una escala de valoración de 5 puntos que va de lo abstracto a lo concreto. Una palabra concreta tiene una puntuación más alta y se refiere a algo que existe en la realidad; </w:t>
      </w:r>
      <w:proofErr w:type="spellStart"/>
      <w:r w:rsidRPr="006C35A8">
        <w:rPr>
          <w:rFonts w:ascii="Arial" w:eastAsia="Arial" w:hAnsi="Arial" w:cs="Arial"/>
          <w:sz w:val="22"/>
          <w:szCs w:val="22"/>
          <w:lang w:val="es-ES"/>
        </w:rPr>
        <w:t>p</w:t>
      </w:r>
      <w:r w:rsidR="00B90E27">
        <w:rPr>
          <w:rFonts w:ascii="Arial" w:eastAsia="Arial" w:hAnsi="Arial" w:cs="Arial"/>
          <w:sz w:val="22"/>
          <w:szCs w:val="22"/>
          <w:lang w:val="es-ES"/>
        </w:rPr>
        <w:t>odés</w:t>
      </w:r>
      <w:proofErr w:type="spellEnd"/>
      <w:r w:rsidRPr="006C35A8">
        <w:rPr>
          <w:rFonts w:ascii="Arial" w:eastAsia="Arial" w:hAnsi="Arial" w:cs="Arial"/>
          <w:sz w:val="22"/>
          <w:szCs w:val="22"/>
          <w:lang w:val="es-ES"/>
        </w:rPr>
        <w:t xml:space="preserve"> tener una experiencia inmediata de ella a través de tus sentidos (oler, saborear, tocar, oír, ver) y de las acciones que realizas. La forma más fácil de explicar una palabra es señalándola o demostrándola (por ejemplo, para explicar "dulce" </w:t>
      </w:r>
      <w:proofErr w:type="spellStart"/>
      <w:r w:rsidRPr="006C35A8">
        <w:rPr>
          <w:rFonts w:ascii="Arial" w:eastAsia="Arial" w:hAnsi="Arial" w:cs="Arial"/>
          <w:sz w:val="22"/>
          <w:szCs w:val="22"/>
          <w:lang w:val="es-ES"/>
        </w:rPr>
        <w:t>p</w:t>
      </w:r>
      <w:r w:rsidR="00B90E27">
        <w:rPr>
          <w:rFonts w:ascii="Arial" w:eastAsia="Arial" w:hAnsi="Arial" w:cs="Arial"/>
          <w:sz w:val="22"/>
          <w:szCs w:val="22"/>
          <w:lang w:val="es-ES"/>
        </w:rPr>
        <w:t>odés</w:t>
      </w:r>
      <w:proofErr w:type="spellEnd"/>
      <w:r w:rsidRPr="006C35A8">
        <w:rPr>
          <w:rFonts w:ascii="Arial" w:eastAsia="Arial" w:hAnsi="Arial" w:cs="Arial"/>
          <w:sz w:val="22"/>
          <w:szCs w:val="22"/>
          <w:lang w:val="es-ES"/>
        </w:rPr>
        <w:t xml:space="preserve"> hacer que alguien coma azúcar; para explicar "saltar" </w:t>
      </w:r>
      <w:proofErr w:type="spellStart"/>
      <w:r w:rsidRPr="006C35A8">
        <w:rPr>
          <w:rFonts w:ascii="Arial" w:eastAsia="Arial" w:hAnsi="Arial" w:cs="Arial"/>
          <w:sz w:val="22"/>
          <w:szCs w:val="22"/>
          <w:lang w:val="es-ES"/>
        </w:rPr>
        <w:t>p</w:t>
      </w:r>
      <w:r w:rsidR="00B90E27">
        <w:rPr>
          <w:rFonts w:ascii="Arial" w:eastAsia="Arial" w:hAnsi="Arial" w:cs="Arial"/>
          <w:sz w:val="22"/>
          <w:szCs w:val="22"/>
          <w:lang w:val="es-ES"/>
        </w:rPr>
        <w:t>odés</w:t>
      </w:r>
      <w:proofErr w:type="spellEnd"/>
      <w:r w:rsidRPr="006C35A8">
        <w:rPr>
          <w:rFonts w:ascii="Arial" w:eastAsia="Arial" w:hAnsi="Arial" w:cs="Arial"/>
          <w:sz w:val="22"/>
          <w:szCs w:val="22"/>
          <w:lang w:val="es-ES"/>
        </w:rPr>
        <w:t xml:space="preserve"> simplemente saltar o mostrar a la gente un clip de película sobre alguien saltando; para explicar "sofá", </w:t>
      </w:r>
      <w:proofErr w:type="spellStart"/>
      <w:r w:rsidRPr="006C35A8">
        <w:rPr>
          <w:rFonts w:ascii="Arial" w:eastAsia="Arial" w:hAnsi="Arial" w:cs="Arial"/>
          <w:sz w:val="22"/>
          <w:szCs w:val="22"/>
          <w:lang w:val="es-ES"/>
        </w:rPr>
        <w:t>p</w:t>
      </w:r>
      <w:r w:rsidR="00B90E27">
        <w:rPr>
          <w:rFonts w:ascii="Arial" w:eastAsia="Arial" w:hAnsi="Arial" w:cs="Arial"/>
          <w:sz w:val="22"/>
          <w:szCs w:val="22"/>
          <w:lang w:val="es-ES"/>
        </w:rPr>
        <w:t>odés</w:t>
      </w:r>
      <w:proofErr w:type="spellEnd"/>
      <w:r w:rsidRPr="006C35A8">
        <w:rPr>
          <w:rFonts w:ascii="Arial" w:eastAsia="Arial" w:hAnsi="Arial" w:cs="Arial"/>
          <w:sz w:val="22"/>
          <w:szCs w:val="22"/>
          <w:lang w:val="es-ES"/>
        </w:rPr>
        <w:t xml:space="preserve"> señalar un sofá o mostrar una imagen de un sofá). Una palabra abstracta tiene una calificación más baja y se refiere a algo que no </w:t>
      </w:r>
      <w:proofErr w:type="spellStart"/>
      <w:r w:rsidRPr="006C35A8">
        <w:rPr>
          <w:rFonts w:ascii="Arial" w:eastAsia="Arial" w:hAnsi="Arial" w:cs="Arial"/>
          <w:sz w:val="22"/>
          <w:szCs w:val="22"/>
          <w:lang w:val="es-ES"/>
        </w:rPr>
        <w:t>p</w:t>
      </w:r>
      <w:r w:rsidR="0096709A">
        <w:rPr>
          <w:rFonts w:ascii="Arial" w:eastAsia="Arial" w:hAnsi="Arial" w:cs="Arial"/>
          <w:sz w:val="22"/>
          <w:szCs w:val="22"/>
          <w:lang w:val="es-ES"/>
        </w:rPr>
        <w:t>odés</w:t>
      </w:r>
      <w:proofErr w:type="spellEnd"/>
      <w:r w:rsidRPr="006C35A8">
        <w:rPr>
          <w:rFonts w:ascii="Arial" w:eastAsia="Arial" w:hAnsi="Arial" w:cs="Arial"/>
          <w:sz w:val="22"/>
          <w:szCs w:val="22"/>
          <w:lang w:val="es-ES"/>
        </w:rPr>
        <w:t xml:space="preserve"> experimentar directamente a través de tus sentidos o acciones. Su significado depende del lenguaje. La forma más fácil de explicarlo es utilizando otras palabras (por ejemplo, no hay una forma sencilla de demostrar la "justicia"; pero podemos explicar el significado de la palabra utilizando otras palabras que captan partes de su significado). Como estamos reco</w:t>
      </w:r>
      <w:r w:rsidR="0096709A">
        <w:rPr>
          <w:rFonts w:ascii="Arial" w:eastAsia="Arial" w:hAnsi="Arial" w:cs="Arial"/>
          <w:sz w:val="22"/>
          <w:szCs w:val="22"/>
          <w:lang w:val="es-ES"/>
        </w:rPr>
        <w:t xml:space="preserve">lectando </w:t>
      </w:r>
      <w:r w:rsidRPr="006C35A8">
        <w:rPr>
          <w:rFonts w:ascii="Arial" w:eastAsia="Arial" w:hAnsi="Arial" w:cs="Arial"/>
          <w:sz w:val="22"/>
          <w:szCs w:val="22"/>
          <w:lang w:val="es-ES"/>
        </w:rPr>
        <w:t>los valores de todas las palabras de un diccionario (más de 60 mil en total), v</w:t>
      </w:r>
      <w:r w:rsidR="0096709A">
        <w:rPr>
          <w:rFonts w:ascii="Arial" w:eastAsia="Arial" w:hAnsi="Arial" w:cs="Arial"/>
          <w:sz w:val="22"/>
          <w:szCs w:val="22"/>
          <w:lang w:val="es-ES"/>
        </w:rPr>
        <w:t>as a ver</w:t>
      </w:r>
      <w:r w:rsidRPr="006C35A8">
        <w:rPr>
          <w:rFonts w:ascii="Arial" w:eastAsia="Arial" w:hAnsi="Arial" w:cs="Arial"/>
          <w:sz w:val="22"/>
          <w:szCs w:val="22"/>
          <w:lang w:val="es-ES"/>
        </w:rPr>
        <w:t xml:space="preserve"> que hay varios tipos de palabras, incluso de una sola letra. </w:t>
      </w:r>
      <w:proofErr w:type="spellStart"/>
      <w:r w:rsidRPr="006C35A8">
        <w:rPr>
          <w:rFonts w:ascii="Arial" w:eastAsia="Arial" w:hAnsi="Arial" w:cs="Arial"/>
          <w:sz w:val="22"/>
          <w:szCs w:val="22"/>
          <w:lang w:val="es-ES"/>
        </w:rPr>
        <w:t>P</w:t>
      </w:r>
      <w:r w:rsidR="0096709A">
        <w:rPr>
          <w:rFonts w:ascii="Arial" w:eastAsia="Arial" w:hAnsi="Arial" w:cs="Arial"/>
          <w:sz w:val="22"/>
          <w:szCs w:val="22"/>
          <w:lang w:val="es-ES"/>
        </w:rPr>
        <w:t>ensá</w:t>
      </w:r>
      <w:proofErr w:type="spellEnd"/>
      <w:r w:rsidRPr="006C35A8">
        <w:rPr>
          <w:rFonts w:ascii="Arial" w:eastAsia="Arial" w:hAnsi="Arial" w:cs="Arial"/>
          <w:sz w:val="22"/>
          <w:szCs w:val="22"/>
          <w:lang w:val="es-ES"/>
        </w:rPr>
        <w:t xml:space="preserve"> siempre en lo concreto (basado en la experiencia) que es para </w:t>
      </w:r>
      <w:r w:rsidR="0096709A">
        <w:rPr>
          <w:rFonts w:ascii="Arial" w:eastAsia="Arial" w:hAnsi="Arial" w:cs="Arial"/>
          <w:sz w:val="22"/>
          <w:szCs w:val="22"/>
          <w:lang w:val="es-ES"/>
        </w:rPr>
        <w:t>vos</w:t>
      </w:r>
      <w:r w:rsidRPr="006C35A8">
        <w:rPr>
          <w:rFonts w:ascii="Arial" w:eastAsia="Arial" w:hAnsi="Arial" w:cs="Arial"/>
          <w:sz w:val="22"/>
          <w:szCs w:val="22"/>
          <w:lang w:val="es-ES"/>
        </w:rPr>
        <w:t xml:space="preserve"> el significado de la palabra. Con toda probabilidad, </w:t>
      </w:r>
      <w:r w:rsidR="0096709A">
        <w:rPr>
          <w:rFonts w:ascii="Arial" w:eastAsia="Arial" w:hAnsi="Arial" w:cs="Arial"/>
          <w:sz w:val="22"/>
          <w:szCs w:val="22"/>
          <w:lang w:val="es-ES"/>
        </w:rPr>
        <w:t>t</w:t>
      </w:r>
      <w:r w:rsidRPr="006C35A8">
        <w:rPr>
          <w:rFonts w:ascii="Arial" w:eastAsia="Arial" w:hAnsi="Arial" w:cs="Arial"/>
          <w:sz w:val="22"/>
          <w:szCs w:val="22"/>
          <w:lang w:val="es-ES"/>
        </w:rPr>
        <w:t>e encontrará</w:t>
      </w:r>
      <w:r w:rsidR="0096709A">
        <w:rPr>
          <w:rFonts w:ascii="Arial" w:eastAsia="Arial" w:hAnsi="Arial" w:cs="Arial"/>
          <w:sz w:val="22"/>
          <w:szCs w:val="22"/>
          <w:lang w:val="es-ES"/>
        </w:rPr>
        <w:t>s</w:t>
      </w:r>
      <w:r w:rsidRPr="006C35A8">
        <w:rPr>
          <w:rFonts w:ascii="Arial" w:eastAsia="Arial" w:hAnsi="Arial" w:cs="Arial"/>
          <w:sz w:val="22"/>
          <w:szCs w:val="22"/>
          <w:lang w:val="es-ES"/>
        </w:rPr>
        <w:t xml:space="preserve"> con varias palabras que no </w:t>
      </w:r>
      <w:proofErr w:type="spellStart"/>
      <w:r w:rsidRPr="006C35A8">
        <w:rPr>
          <w:rFonts w:ascii="Arial" w:eastAsia="Arial" w:hAnsi="Arial" w:cs="Arial"/>
          <w:sz w:val="22"/>
          <w:szCs w:val="22"/>
          <w:lang w:val="es-ES"/>
        </w:rPr>
        <w:t>conoc</w:t>
      </w:r>
      <w:r w:rsidR="0096709A">
        <w:rPr>
          <w:rFonts w:ascii="Arial" w:eastAsia="Arial" w:hAnsi="Arial" w:cs="Arial"/>
          <w:sz w:val="22"/>
          <w:szCs w:val="22"/>
          <w:lang w:val="es-ES"/>
        </w:rPr>
        <w:t>és</w:t>
      </w:r>
      <w:proofErr w:type="spellEnd"/>
      <w:r w:rsidRPr="006C35A8">
        <w:rPr>
          <w:rFonts w:ascii="Arial" w:eastAsia="Arial" w:hAnsi="Arial" w:cs="Arial"/>
          <w:sz w:val="22"/>
          <w:szCs w:val="22"/>
          <w:lang w:val="es-ES"/>
        </w:rPr>
        <w:t xml:space="preserve"> lo suficientemente bien como para dar una calificación útil. Esto también es informativo para nosotros, ya que en nuestra investigación sólo queremos utilizar palabras conocidas por la gente. También es posible que incluyamos una o dos palabras falsas que no pueda conocer</w:t>
      </w:r>
      <w:r>
        <w:rPr>
          <w:rFonts w:ascii="Arial" w:eastAsia="Arial" w:hAnsi="Arial" w:cs="Arial"/>
          <w:sz w:val="22"/>
          <w:szCs w:val="22"/>
          <w:lang w:val="es-ES"/>
        </w:rPr>
        <w:t xml:space="preserve"> para asegurarnos de que está realizando la tarea correctamente</w:t>
      </w:r>
      <w:r w:rsidRPr="006C35A8">
        <w:rPr>
          <w:rFonts w:ascii="Arial" w:eastAsia="Arial" w:hAnsi="Arial" w:cs="Arial"/>
          <w:sz w:val="22"/>
          <w:szCs w:val="22"/>
          <w:lang w:val="es-ES"/>
        </w:rPr>
        <w:t xml:space="preserve">. Por favor, </w:t>
      </w:r>
      <w:proofErr w:type="spellStart"/>
      <w:r w:rsidRPr="006C35A8">
        <w:rPr>
          <w:rFonts w:ascii="Arial" w:eastAsia="Arial" w:hAnsi="Arial" w:cs="Arial"/>
          <w:sz w:val="22"/>
          <w:szCs w:val="22"/>
          <w:lang w:val="es-ES"/>
        </w:rPr>
        <w:t>indi</w:t>
      </w:r>
      <w:r w:rsidR="0096709A">
        <w:rPr>
          <w:rFonts w:ascii="Arial" w:eastAsia="Arial" w:hAnsi="Arial" w:cs="Arial"/>
          <w:sz w:val="22"/>
          <w:szCs w:val="22"/>
          <w:lang w:val="es-ES"/>
        </w:rPr>
        <w:t>cá</w:t>
      </w:r>
      <w:proofErr w:type="spellEnd"/>
      <w:r w:rsidRPr="006C35A8">
        <w:rPr>
          <w:rFonts w:ascii="Arial" w:eastAsia="Arial" w:hAnsi="Arial" w:cs="Arial"/>
          <w:sz w:val="22"/>
          <w:szCs w:val="22"/>
          <w:lang w:val="es-ES"/>
        </w:rPr>
        <w:t xml:space="preserve"> cuando no conozca</w:t>
      </w:r>
      <w:r w:rsidR="0096709A">
        <w:rPr>
          <w:rFonts w:ascii="Arial" w:eastAsia="Arial" w:hAnsi="Arial" w:cs="Arial"/>
          <w:sz w:val="22"/>
          <w:szCs w:val="22"/>
          <w:lang w:val="es-ES"/>
        </w:rPr>
        <w:t>s</w:t>
      </w:r>
      <w:r w:rsidRPr="006C35A8">
        <w:rPr>
          <w:rFonts w:ascii="Arial" w:eastAsia="Arial" w:hAnsi="Arial" w:cs="Arial"/>
          <w:sz w:val="22"/>
          <w:szCs w:val="22"/>
          <w:lang w:val="es-ES"/>
        </w:rPr>
        <w:t xml:space="preserve"> una palabra utilizando la letra N (o n).</w:t>
      </w:r>
    </w:p>
    <w:p w14:paraId="2347CFFF" w14:textId="77777777" w:rsidR="006C35A8" w:rsidRPr="006C35A8" w:rsidRDefault="006C35A8" w:rsidP="006C35A8">
      <w:pPr>
        <w:jc w:val="both"/>
        <w:rPr>
          <w:rFonts w:ascii="Arial" w:eastAsia="Arial" w:hAnsi="Arial" w:cs="Arial"/>
          <w:sz w:val="22"/>
          <w:szCs w:val="22"/>
          <w:lang w:val="es-ES"/>
        </w:rPr>
      </w:pPr>
    </w:p>
    <w:p w14:paraId="15032249" w14:textId="35D2601B" w:rsidR="006C35A8" w:rsidRPr="006C35A8" w:rsidRDefault="002278C3" w:rsidP="006C35A8">
      <w:pPr>
        <w:jc w:val="both"/>
        <w:rPr>
          <w:rFonts w:ascii="Arial" w:eastAsia="Arial" w:hAnsi="Arial" w:cs="Arial"/>
          <w:sz w:val="22"/>
          <w:szCs w:val="22"/>
          <w:lang w:val="es-ES"/>
        </w:rPr>
      </w:pPr>
      <w:r>
        <w:rPr>
          <w:rFonts w:ascii="Arial" w:eastAsia="Arial" w:hAnsi="Arial" w:cs="Arial"/>
          <w:sz w:val="22"/>
          <w:szCs w:val="22"/>
          <w:lang w:val="es-ES"/>
        </w:rPr>
        <w:lastRenderedPageBreak/>
        <w:t>Entonces</w:t>
      </w:r>
      <w:r w:rsidR="006C35A8" w:rsidRPr="006C35A8">
        <w:rPr>
          <w:rFonts w:ascii="Arial" w:eastAsia="Arial" w:hAnsi="Arial" w:cs="Arial"/>
          <w:sz w:val="22"/>
          <w:szCs w:val="22"/>
          <w:lang w:val="es-ES"/>
        </w:rPr>
        <w:t xml:space="preserve">, </w:t>
      </w:r>
      <w:r>
        <w:rPr>
          <w:rFonts w:ascii="Arial" w:eastAsia="Arial" w:hAnsi="Arial" w:cs="Arial"/>
          <w:sz w:val="22"/>
          <w:szCs w:val="22"/>
          <w:lang w:val="es-ES"/>
        </w:rPr>
        <w:t>t</w:t>
      </w:r>
      <w:r w:rsidR="006C35A8" w:rsidRPr="006C35A8">
        <w:rPr>
          <w:rFonts w:ascii="Arial" w:eastAsia="Arial" w:hAnsi="Arial" w:cs="Arial"/>
          <w:sz w:val="22"/>
          <w:szCs w:val="22"/>
          <w:lang w:val="es-ES"/>
        </w:rPr>
        <w:t>e pedimos que utilice</w:t>
      </w:r>
      <w:r>
        <w:rPr>
          <w:rFonts w:ascii="Arial" w:eastAsia="Arial" w:hAnsi="Arial" w:cs="Arial"/>
          <w:sz w:val="22"/>
          <w:szCs w:val="22"/>
          <w:lang w:val="es-ES"/>
        </w:rPr>
        <w:t>s</w:t>
      </w:r>
      <w:r w:rsidR="006C35A8" w:rsidRPr="006C35A8">
        <w:rPr>
          <w:rFonts w:ascii="Arial" w:eastAsia="Arial" w:hAnsi="Arial" w:cs="Arial"/>
          <w:sz w:val="22"/>
          <w:szCs w:val="22"/>
          <w:lang w:val="es-ES"/>
        </w:rPr>
        <w:t xml:space="preserve"> una escala de valoración de 5 puntos que vaya de lo abstracto a lo concreto y que utilice</w:t>
      </w:r>
      <w:r>
        <w:rPr>
          <w:rFonts w:ascii="Arial" w:eastAsia="Arial" w:hAnsi="Arial" w:cs="Arial"/>
          <w:sz w:val="22"/>
          <w:szCs w:val="22"/>
          <w:lang w:val="es-ES"/>
        </w:rPr>
        <w:t>s</w:t>
      </w:r>
      <w:r w:rsidR="006C35A8" w:rsidRPr="006C35A8">
        <w:rPr>
          <w:rFonts w:ascii="Arial" w:eastAsia="Arial" w:hAnsi="Arial" w:cs="Arial"/>
          <w:sz w:val="22"/>
          <w:szCs w:val="22"/>
          <w:lang w:val="es-ES"/>
        </w:rPr>
        <w:t xml:space="preserve"> la letra N cuando no conozca</w:t>
      </w:r>
      <w:r>
        <w:rPr>
          <w:rFonts w:ascii="Arial" w:eastAsia="Arial" w:hAnsi="Arial" w:cs="Arial"/>
          <w:sz w:val="22"/>
          <w:szCs w:val="22"/>
          <w:lang w:val="es-ES"/>
        </w:rPr>
        <w:t>s</w:t>
      </w:r>
      <w:r w:rsidR="006C35A8" w:rsidRPr="006C35A8">
        <w:rPr>
          <w:rFonts w:ascii="Arial" w:eastAsia="Arial" w:hAnsi="Arial" w:cs="Arial"/>
          <w:sz w:val="22"/>
          <w:szCs w:val="22"/>
          <w:lang w:val="es-ES"/>
        </w:rPr>
        <w:t xml:space="preserve"> la palabra lo suficientemente bien como para dar una respuesta. </w:t>
      </w:r>
    </w:p>
    <w:p w14:paraId="34470A49" w14:textId="77777777" w:rsidR="006C35A8" w:rsidRPr="006C35A8" w:rsidRDefault="006C35A8" w:rsidP="006C35A8">
      <w:pPr>
        <w:jc w:val="both"/>
        <w:rPr>
          <w:rFonts w:ascii="Arial" w:eastAsia="Arial" w:hAnsi="Arial" w:cs="Arial"/>
          <w:sz w:val="22"/>
          <w:szCs w:val="22"/>
          <w:lang w:val="es-ES"/>
        </w:rPr>
      </w:pPr>
    </w:p>
    <w:p w14:paraId="24625C1A" w14:textId="77777777" w:rsidR="006C35A8" w:rsidRPr="00273DD1" w:rsidRDefault="006C35A8" w:rsidP="006C35A8">
      <w:pPr>
        <w:jc w:val="both"/>
        <w:rPr>
          <w:rFonts w:ascii="Arial" w:eastAsia="Arial" w:hAnsi="Arial" w:cs="Arial"/>
          <w:lang w:val="es-ES"/>
        </w:rPr>
      </w:pPr>
      <w:r w:rsidRPr="006C35A8">
        <w:rPr>
          <w:rFonts w:ascii="Arial" w:eastAsia="Arial" w:hAnsi="Arial" w:cs="Arial"/>
          <w:sz w:val="22"/>
          <w:szCs w:val="22"/>
          <w:lang w:val="es-ES"/>
        </w:rPr>
        <w:t>Abstracto (basado en el lenguaje)</w:t>
      </w:r>
      <w:r w:rsidR="00273DD1">
        <w:rPr>
          <w:rFonts w:ascii="Arial" w:eastAsia="Arial" w:hAnsi="Arial" w:cs="Arial"/>
          <w:sz w:val="22"/>
          <w:szCs w:val="22"/>
          <w:lang w:val="es-ES"/>
        </w:rPr>
        <w:t xml:space="preserve"> </w:t>
      </w:r>
      <w:r w:rsidR="00273DD1" w:rsidRPr="00273DD1">
        <w:rPr>
          <w:rFonts w:ascii="Arial" w:eastAsia="Arial" w:hAnsi="Arial" w:cs="Arial"/>
          <w:lang w:val="es-ES"/>
        </w:rPr>
        <w:t xml:space="preserve">1 2 3 4 5 </w:t>
      </w:r>
      <w:r w:rsidRPr="006C35A8">
        <w:rPr>
          <w:rFonts w:ascii="Arial" w:eastAsia="Arial" w:hAnsi="Arial" w:cs="Arial"/>
          <w:sz w:val="22"/>
          <w:szCs w:val="22"/>
          <w:lang w:val="es-ES"/>
        </w:rPr>
        <w:t xml:space="preserve">Concreto (basado en la experiencia) </w:t>
      </w:r>
    </w:p>
    <w:p w14:paraId="6C741328" w14:textId="77777777" w:rsidR="006C35A8" w:rsidRPr="00000535" w:rsidRDefault="006C35A8" w:rsidP="006C35A8">
      <w:pPr>
        <w:jc w:val="both"/>
        <w:rPr>
          <w:rFonts w:ascii="Arial" w:eastAsia="Arial" w:hAnsi="Arial" w:cs="Arial"/>
          <w:sz w:val="22"/>
          <w:szCs w:val="22"/>
          <w:lang w:val="es-ES"/>
        </w:rPr>
      </w:pPr>
      <w:r w:rsidRPr="006C35A8">
        <w:rPr>
          <w:rFonts w:ascii="Arial" w:eastAsia="Arial" w:hAnsi="Arial" w:cs="Arial"/>
          <w:sz w:val="22"/>
          <w:szCs w:val="22"/>
          <w:lang w:val="es-ES"/>
        </w:rPr>
        <w:t>N = No conozco esta palabra lo suficientemente bien como para dar una valoración.</w:t>
      </w:r>
    </w:p>
    <w:p w14:paraId="3C0FCAD6" w14:textId="77777777" w:rsidR="00000535" w:rsidRPr="00000535" w:rsidRDefault="00000535" w:rsidP="00000535">
      <w:pPr>
        <w:jc w:val="both"/>
        <w:rPr>
          <w:rFonts w:ascii="Arial" w:eastAsia="Arial" w:hAnsi="Arial" w:cs="Arial"/>
          <w:sz w:val="22"/>
          <w:szCs w:val="22"/>
          <w:lang w:val="es-ES"/>
        </w:rPr>
      </w:pPr>
    </w:p>
    <w:p w14:paraId="44E53D66" w14:textId="77777777" w:rsidR="00000535" w:rsidRPr="00000535" w:rsidRDefault="00000535" w:rsidP="00000535">
      <w:pPr>
        <w:jc w:val="both"/>
        <w:rPr>
          <w:rFonts w:ascii="Arial" w:eastAsia="Arial" w:hAnsi="Arial" w:cs="Arial"/>
          <w:sz w:val="22"/>
          <w:szCs w:val="22"/>
          <w:lang w:val="es-ES"/>
        </w:rPr>
      </w:pPr>
    </w:p>
    <w:p w14:paraId="29713ABD" w14:textId="77777777" w:rsidR="00467A13" w:rsidRPr="00273DD1" w:rsidRDefault="00467A13" w:rsidP="00467A13">
      <w:pPr>
        <w:jc w:val="both"/>
        <w:rPr>
          <w:rFonts w:ascii="Arial" w:eastAsia="Arial" w:hAnsi="Arial" w:cs="Arial"/>
          <w:sz w:val="22"/>
          <w:szCs w:val="22"/>
          <w:lang w:val="es-ES"/>
        </w:rPr>
      </w:pPr>
    </w:p>
    <w:p w14:paraId="77E71F7A" w14:textId="77777777" w:rsidR="00467A13" w:rsidRDefault="00467A13" w:rsidP="00467A13">
      <w:pPr>
        <w:jc w:val="both"/>
        <w:rPr>
          <w:rFonts w:ascii="Arial" w:eastAsia="Arial" w:hAnsi="Arial" w:cs="Arial"/>
          <w:b/>
          <w:sz w:val="22"/>
          <w:szCs w:val="22"/>
        </w:rPr>
      </w:pPr>
      <w:r>
        <w:rPr>
          <w:rFonts w:ascii="Arial" w:eastAsia="Arial" w:hAnsi="Arial" w:cs="Arial"/>
          <w:b/>
          <w:sz w:val="22"/>
          <w:szCs w:val="22"/>
        </w:rPr>
        <w:t>Valence, Arousal, and Dominance task: (Bradley &amp; Lang, 1999)</w:t>
      </w:r>
    </w:p>
    <w:p w14:paraId="78AF7BB6" w14:textId="77777777" w:rsidR="00467A13" w:rsidRPr="001211C3" w:rsidRDefault="00467A13" w:rsidP="00467A13">
      <w:pPr>
        <w:jc w:val="both"/>
        <w:rPr>
          <w:rFonts w:ascii="Arial" w:eastAsia="Arial" w:hAnsi="Arial" w:cs="Arial"/>
          <w:b/>
          <w:sz w:val="22"/>
          <w:szCs w:val="22"/>
          <w:lang w:val="es-ES"/>
        </w:rPr>
      </w:pPr>
      <w:r>
        <w:rPr>
          <w:rFonts w:ascii="Arial" w:eastAsia="Arial" w:hAnsi="Arial" w:cs="Arial"/>
          <w:b/>
          <w:noProof/>
          <w:sz w:val="22"/>
          <w:szCs w:val="22"/>
          <w:lang w:val="en-GB"/>
        </w:rPr>
        <w:drawing>
          <wp:inline distT="0" distB="0" distL="0" distR="0" wp14:anchorId="3C2B945F" wp14:editId="6EE7CC90">
            <wp:extent cx="3333750" cy="733425"/>
            <wp:effectExtent l="0" t="0" r="0" b="9525"/>
            <wp:docPr id="3" name="Imagen 3"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descr="Diagram&#10;&#10;Description automatically generated with medium confidenc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333750" cy="733425"/>
                    </a:xfrm>
                    <a:prstGeom prst="rect">
                      <a:avLst/>
                    </a:prstGeom>
                    <a:noFill/>
                    <a:ln>
                      <a:noFill/>
                    </a:ln>
                  </pic:spPr>
                </pic:pic>
              </a:graphicData>
            </a:graphic>
          </wp:inline>
        </w:drawing>
      </w:r>
      <w:r w:rsidR="00273DD1" w:rsidRPr="001211C3">
        <w:rPr>
          <w:rFonts w:ascii="Arial" w:eastAsia="Arial" w:hAnsi="Arial" w:cs="Arial"/>
          <w:b/>
          <w:sz w:val="22"/>
          <w:szCs w:val="22"/>
          <w:lang w:val="es-ES"/>
        </w:rPr>
        <w:t>valencia</w:t>
      </w:r>
    </w:p>
    <w:p w14:paraId="7F29E0A3" w14:textId="77777777" w:rsidR="00467A13" w:rsidRPr="001211C3" w:rsidRDefault="00467A13" w:rsidP="00467A13">
      <w:pPr>
        <w:jc w:val="both"/>
        <w:rPr>
          <w:rFonts w:ascii="Arial" w:eastAsia="Arial" w:hAnsi="Arial" w:cs="Arial"/>
          <w:b/>
          <w:sz w:val="22"/>
          <w:szCs w:val="22"/>
          <w:lang w:val="es-ES"/>
        </w:rPr>
      </w:pPr>
    </w:p>
    <w:p w14:paraId="049BC03C" w14:textId="62BDC07A" w:rsidR="00467A13" w:rsidRPr="001211C3" w:rsidRDefault="00467A13" w:rsidP="00467A13">
      <w:pPr>
        <w:jc w:val="both"/>
        <w:rPr>
          <w:rFonts w:ascii="Arial" w:eastAsia="Arial" w:hAnsi="Arial" w:cs="Arial"/>
          <w:b/>
          <w:sz w:val="22"/>
          <w:szCs w:val="22"/>
          <w:lang w:val="es-ES"/>
        </w:rPr>
      </w:pPr>
      <w:r>
        <w:rPr>
          <w:rFonts w:ascii="Arial" w:eastAsia="Arial" w:hAnsi="Arial" w:cs="Arial"/>
          <w:b/>
          <w:noProof/>
          <w:sz w:val="22"/>
          <w:szCs w:val="22"/>
          <w:lang w:val="en-GB"/>
        </w:rPr>
        <w:drawing>
          <wp:inline distT="0" distB="0" distL="0" distR="0" wp14:anchorId="4D9F982A" wp14:editId="7E9D53CD">
            <wp:extent cx="3190875" cy="676275"/>
            <wp:effectExtent l="0" t="0" r="9525" b="9525"/>
            <wp:docPr id="2" name="Imagen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descr="Diagram&#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90875" cy="676275"/>
                    </a:xfrm>
                    <a:prstGeom prst="rect">
                      <a:avLst/>
                    </a:prstGeom>
                    <a:noFill/>
                    <a:ln>
                      <a:noFill/>
                    </a:ln>
                  </pic:spPr>
                </pic:pic>
              </a:graphicData>
            </a:graphic>
          </wp:inline>
        </w:drawing>
      </w:r>
      <w:r w:rsidR="002278C3">
        <w:rPr>
          <w:rFonts w:ascii="Arial" w:eastAsia="Arial" w:hAnsi="Arial" w:cs="Arial"/>
          <w:b/>
          <w:sz w:val="22"/>
          <w:szCs w:val="22"/>
          <w:lang w:val="es-ES"/>
        </w:rPr>
        <w:t>excitación</w:t>
      </w:r>
    </w:p>
    <w:p w14:paraId="662A6A61" w14:textId="77777777" w:rsidR="00467A13" w:rsidRPr="001211C3" w:rsidRDefault="00467A13" w:rsidP="00467A13">
      <w:pPr>
        <w:jc w:val="both"/>
        <w:rPr>
          <w:rFonts w:ascii="Arial" w:eastAsia="Arial" w:hAnsi="Arial" w:cs="Arial"/>
          <w:b/>
          <w:sz w:val="22"/>
          <w:szCs w:val="22"/>
          <w:lang w:val="es-ES"/>
        </w:rPr>
      </w:pPr>
    </w:p>
    <w:p w14:paraId="043FE801" w14:textId="248DEBE7" w:rsidR="00467A13" w:rsidRPr="001211C3" w:rsidRDefault="00467A13" w:rsidP="00467A13">
      <w:pPr>
        <w:jc w:val="both"/>
        <w:rPr>
          <w:rFonts w:ascii="Arial" w:eastAsia="Arial" w:hAnsi="Arial" w:cs="Arial"/>
          <w:b/>
          <w:sz w:val="22"/>
          <w:szCs w:val="22"/>
          <w:lang w:val="es-ES"/>
        </w:rPr>
      </w:pPr>
      <w:r>
        <w:rPr>
          <w:rFonts w:ascii="Arial" w:eastAsia="Arial" w:hAnsi="Arial" w:cs="Arial"/>
          <w:b/>
          <w:noProof/>
          <w:sz w:val="22"/>
          <w:szCs w:val="22"/>
          <w:lang w:val="en-GB"/>
        </w:rPr>
        <w:drawing>
          <wp:inline distT="0" distB="0" distL="0" distR="0" wp14:anchorId="74A4E9CA" wp14:editId="75A9D035">
            <wp:extent cx="3009900" cy="638175"/>
            <wp:effectExtent l="0" t="0" r="0" b="9525"/>
            <wp:docPr id="1" name="Imagen 1"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descr="Diagram&#10;&#10;Description automatically generated with medium confidenc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09900" cy="638175"/>
                    </a:xfrm>
                    <a:prstGeom prst="rect">
                      <a:avLst/>
                    </a:prstGeom>
                    <a:noFill/>
                    <a:ln>
                      <a:noFill/>
                    </a:ln>
                  </pic:spPr>
                </pic:pic>
              </a:graphicData>
            </a:graphic>
          </wp:inline>
        </w:drawing>
      </w:r>
      <w:r w:rsidR="00273DD1" w:rsidRPr="001211C3">
        <w:rPr>
          <w:rFonts w:ascii="Arial" w:eastAsia="Arial" w:hAnsi="Arial" w:cs="Arial"/>
          <w:b/>
          <w:sz w:val="22"/>
          <w:szCs w:val="22"/>
          <w:lang w:val="es-ES"/>
        </w:rPr>
        <w:t>domina</w:t>
      </w:r>
      <w:r w:rsidR="002278C3">
        <w:rPr>
          <w:rFonts w:ascii="Arial" w:eastAsia="Arial" w:hAnsi="Arial" w:cs="Arial"/>
          <w:b/>
          <w:sz w:val="22"/>
          <w:szCs w:val="22"/>
          <w:lang w:val="es-ES"/>
        </w:rPr>
        <w:t>ncia</w:t>
      </w:r>
    </w:p>
    <w:p w14:paraId="22B41CE5" w14:textId="77777777" w:rsidR="00467A13" w:rsidRPr="001211C3" w:rsidRDefault="00467A13" w:rsidP="00467A13">
      <w:pPr>
        <w:jc w:val="both"/>
        <w:rPr>
          <w:rFonts w:ascii="Arial" w:eastAsia="Arial" w:hAnsi="Arial" w:cs="Arial"/>
          <w:b/>
          <w:sz w:val="22"/>
          <w:szCs w:val="22"/>
          <w:lang w:val="es-ES"/>
        </w:rPr>
      </w:pPr>
    </w:p>
    <w:p w14:paraId="72C54F4F" w14:textId="77777777" w:rsidR="00273DD1" w:rsidRPr="00273DD1" w:rsidRDefault="00273DD1" w:rsidP="00273DD1">
      <w:pPr>
        <w:jc w:val="both"/>
        <w:rPr>
          <w:rFonts w:ascii="Arial" w:eastAsia="Arial" w:hAnsi="Arial" w:cs="Arial"/>
          <w:sz w:val="22"/>
          <w:szCs w:val="22"/>
          <w:lang w:val="es-ES"/>
        </w:rPr>
      </w:pPr>
      <w:r w:rsidRPr="00273DD1">
        <w:rPr>
          <w:rFonts w:ascii="Arial" w:eastAsia="Arial" w:hAnsi="Arial" w:cs="Arial"/>
          <w:sz w:val="22"/>
          <w:szCs w:val="22"/>
          <w:lang w:val="es-ES"/>
        </w:rPr>
        <w:t>El estudio que se está llevando a cabo hoy investiga la emoción, y cómo la gente responde a diferentes tipos de palabras.</w:t>
      </w:r>
    </w:p>
    <w:p w14:paraId="16808CE7" w14:textId="77777777" w:rsidR="00273DD1" w:rsidRPr="00273DD1" w:rsidRDefault="00273DD1" w:rsidP="00273DD1">
      <w:pPr>
        <w:jc w:val="both"/>
        <w:rPr>
          <w:rFonts w:ascii="Arial" w:eastAsia="Arial" w:hAnsi="Arial" w:cs="Arial"/>
          <w:sz w:val="22"/>
          <w:szCs w:val="22"/>
          <w:lang w:val="es-ES"/>
        </w:rPr>
      </w:pPr>
    </w:p>
    <w:p w14:paraId="5CAA2F7E" w14:textId="1D93FD4A" w:rsidR="00273DD1" w:rsidRPr="00273DD1" w:rsidRDefault="00273DD1" w:rsidP="00273DD1">
      <w:pPr>
        <w:jc w:val="both"/>
        <w:rPr>
          <w:rFonts w:ascii="Arial" w:eastAsia="Arial" w:hAnsi="Arial" w:cs="Arial"/>
          <w:sz w:val="22"/>
          <w:szCs w:val="22"/>
          <w:lang w:val="es-ES"/>
        </w:rPr>
      </w:pPr>
      <w:r w:rsidRPr="00273DD1">
        <w:rPr>
          <w:rFonts w:ascii="Arial" w:eastAsia="Arial" w:hAnsi="Arial" w:cs="Arial"/>
          <w:sz w:val="22"/>
          <w:szCs w:val="22"/>
          <w:lang w:val="es-ES"/>
        </w:rPr>
        <w:t xml:space="preserve">Llamamos a este conjunto de figuras SAM, y </w:t>
      </w:r>
      <w:r w:rsidR="002278C3">
        <w:rPr>
          <w:rFonts w:ascii="Arial" w:eastAsia="Arial" w:hAnsi="Arial" w:cs="Arial"/>
          <w:sz w:val="22"/>
          <w:szCs w:val="22"/>
          <w:lang w:val="es-ES"/>
        </w:rPr>
        <w:t>vos</w:t>
      </w:r>
      <w:r w:rsidRPr="00273DD1">
        <w:rPr>
          <w:rFonts w:ascii="Arial" w:eastAsia="Arial" w:hAnsi="Arial" w:cs="Arial"/>
          <w:sz w:val="22"/>
          <w:szCs w:val="22"/>
          <w:lang w:val="es-ES"/>
        </w:rPr>
        <w:t xml:space="preserve"> utilizará</w:t>
      </w:r>
      <w:r w:rsidR="002278C3">
        <w:rPr>
          <w:rFonts w:ascii="Arial" w:eastAsia="Arial" w:hAnsi="Arial" w:cs="Arial"/>
          <w:sz w:val="22"/>
          <w:szCs w:val="22"/>
          <w:lang w:val="es-ES"/>
        </w:rPr>
        <w:t>s</w:t>
      </w:r>
      <w:r w:rsidRPr="00273DD1">
        <w:rPr>
          <w:rFonts w:ascii="Arial" w:eastAsia="Arial" w:hAnsi="Arial" w:cs="Arial"/>
          <w:sz w:val="22"/>
          <w:szCs w:val="22"/>
          <w:lang w:val="es-ES"/>
        </w:rPr>
        <w:t xml:space="preserve"> estas figuras para calificar cómo </w:t>
      </w:r>
      <w:r w:rsidR="002278C3">
        <w:rPr>
          <w:rFonts w:ascii="Arial" w:eastAsia="Arial" w:hAnsi="Arial" w:cs="Arial"/>
          <w:sz w:val="22"/>
          <w:szCs w:val="22"/>
          <w:lang w:val="es-ES"/>
        </w:rPr>
        <w:t>t</w:t>
      </w:r>
      <w:r w:rsidRPr="00273DD1">
        <w:rPr>
          <w:rFonts w:ascii="Arial" w:eastAsia="Arial" w:hAnsi="Arial" w:cs="Arial"/>
          <w:sz w:val="22"/>
          <w:szCs w:val="22"/>
          <w:lang w:val="es-ES"/>
        </w:rPr>
        <w:t>e s</w:t>
      </w:r>
      <w:r w:rsidR="002278C3">
        <w:rPr>
          <w:rFonts w:ascii="Arial" w:eastAsia="Arial" w:hAnsi="Arial" w:cs="Arial"/>
          <w:sz w:val="22"/>
          <w:szCs w:val="22"/>
          <w:lang w:val="es-ES"/>
        </w:rPr>
        <w:t>entiste</w:t>
      </w:r>
      <w:r w:rsidRPr="00273DD1">
        <w:rPr>
          <w:rFonts w:ascii="Arial" w:eastAsia="Arial" w:hAnsi="Arial" w:cs="Arial"/>
          <w:sz w:val="22"/>
          <w:szCs w:val="22"/>
          <w:lang w:val="es-ES"/>
        </w:rPr>
        <w:t xml:space="preserve"> al leer cada palabra. SAM muestra tres tipos diferentes de sentimientos: Feliz vs. Infeliz, Excitado vs. Calmado, y </w:t>
      </w:r>
      <w:r>
        <w:rPr>
          <w:rFonts w:ascii="Arial" w:eastAsia="Arial" w:hAnsi="Arial" w:cs="Arial"/>
          <w:sz w:val="22"/>
          <w:szCs w:val="22"/>
          <w:lang w:val="es-ES"/>
        </w:rPr>
        <w:t>Dominado vs. En control. Utilizará</w:t>
      </w:r>
      <w:r w:rsidR="002278C3">
        <w:rPr>
          <w:rFonts w:ascii="Arial" w:eastAsia="Arial" w:hAnsi="Arial" w:cs="Arial"/>
          <w:sz w:val="22"/>
          <w:szCs w:val="22"/>
          <w:lang w:val="es-ES"/>
        </w:rPr>
        <w:t>s</w:t>
      </w:r>
      <w:r w:rsidRPr="00273DD1">
        <w:rPr>
          <w:rFonts w:ascii="Arial" w:eastAsia="Arial" w:hAnsi="Arial" w:cs="Arial"/>
          <w:sz w:val="22"/>
          <w:szCs w:val="22"/>
          <w:lang w:val="es-ES"/>
        </w:rPr>
        <w:t xml:space="preserve"> estas escalas para hacer las 3 calificaciones </w:t>
      </w:r>
      <w:r>
        <w:rPr>
          <w:rFonts w:ascii="Arial" w:eastAsia="Arial" w:hAnsi="Arial" w:cs="Arial"/>
          <w:sz w:val="22"/>
          <w:szCs w:val="22"/>
          <w:lang w:val="es-ES"/>
        </w:rPr>
        <w:t>en cada palabra que lea</w:t>
      </w:r>
      <w:r w:rsidRPr="00273DD1">
        <w:rPr>
          <w:rFonts w:ascii="Arial" w:eastAsia="Arial" w:hAnsi="Arial" w:cs="Arial"/>
          <w:sz w:val="22"/>
          <w:szCs w:val="22"/>
          <w:lang w:val="es-ES"/>
        </w:rPr>
        <w:t xml:space="preserve">. </w:t>
      </w:r>
      <w:proofErr w:type="spellStart"/>
      <w:r w:rsidRPr="00273DD1">
        <w:rPr>
          <w:rFonts w:ascii="Arial" w:eastAsia="Arial" w:hAnsi="Arial" w:cs="Arial"/>
          <w:sz w:val="22"/>
          <w:szCs w:val="22"/>
          <w:lang w:val="es-ES"/>
        </w:rPr>
        <w:t>Observ</w:t>
      </w:r>
      <w:r w:rsidR="002278C3">
        <w:rPr>
          <w:rFonts w:ascii="Arial" w:eastAsia="Arial" w:hAnsi="Arial" w:cs="Arial"/>
          <w:sz w:val="22"/>
          <w:szCs w:val="22"/>
          <w:lang w:val="es-ES"/>
        </w:rPr>
        <w:t>á</w:t>
      </w:r>
      <w:proofErr w:type="spellEnd"/>
      <w:r w:rsidRPr="00273DD1">
        <w:rPr>
          <w:rFonts w:ascii="Arial" w:eastAsia="Arial" w:hAnsi="Arial" w:cs="Arial"/>
          <w:sz w:val="22"/>
          <w:szCs w:val="22"/>
          <w:lang w:val="es-ES"/>
        </w:rPr>
        <w:t xml:space="preserve"> que cada uno de los tres sentimientos está dispuesto en una escala diferente. El panel de la izquierda</w:t>
      </w:r>
      <w:r>
        <w:rPr>
          <w:rFonts w:ascii="Arial" w:eastAsia="Arial" w:hAnsi="Arial" w:cs="Arial"/>
          <w:sz w:val="22"/>
          <w:szCs w:val="22"/>
          <w:lang w:val="es-ES"/>
        </w:rPr>
        <w:t xml:space="preserve"> (valencia)</w:t>
      </w:r>
      <w:r w:rsidRPr="00273DD1">
        <w:rPr>
          <w:rFonts w:ascii="Arial" w:eastAsia="Arial" w:hAnsi="Arial" w:cs="Arial"/>
          <w:sz w:val="22"/>
          <w:szCs w:val="22"/>
          <w:lang w:val="es-ES"/>
        </w:rPr>
        <w:t xml:space="preserve"> muestra la escala de felicidad e infelicidad, que va desde la sonrisa hasta el ceño fruncido. En uno de los extremos de esta escala, </w:t>
      </w:r>
      <w:r w:rsidR="002278C3">
        <w:rPr>
          <w:rFonts w:ascii="Arial" w:eastAsia="Arial" w:hAnsi="Arial" w:cs="Arial"/>
          <w:sz w:val="22"/>
          <w:szCs w:val="22"/>
          <w:lang w:val="es-ES"/>
        </w:rPr>
        <w:t>vos te</w:t>
      </w:r>
      <w:r w:rsidRPr="00273DD1">
        <w:rPr>
          <w:rFonts w:ascii="Arial" w:eastAsia="Arial" w:hAnsi="Arial" w:cs="Arial"/>
          <w:sz w:val="22"/>
          <w:szCs w:val="22"/>
          <w:lang w:val="es-ES"/>
        </w:rPr>
        <w:t xml:space="preserve"> se</w:t>
      </w:r>
      <w:r w:rsidR="002278C3">
        <w:rPr>
          <w:rFonts w:ascii="Arial" w:eastAsia="Arial" w:hAnsi="Arial" w:cs="Arial"/>
          <w:sz w:val="22"/>
          <w:szCs w:val="22"/>
          <w:lang w:val="es-ES"/>
        </w:rPr>
        <w:t>ntís</w:t>
      </w:r>
      <w:r w:rsidRPr="00273DD1">
        <w:rPr>
          <w:rFonts w:ascii="Arial" w:eastAsia="Arial" w:hAnsi="Arial" w:cs="Arial"/>
          <w:sz w:val="22"/>
          <w:szCs w:val="22"/>
          <w:lang w:val="es-ES"/>
        </w:rPr>
        <w:t xml:space="preserve"> feliz, satisfecho, contento, esperanzado. Cuando </w:t>
      </w:r>
      <w:r w:rsidR="002278C3">
        <w:rPr>
          <w:rFonts w:ascii="Arial" w:eastAsia="Arial" w:hAnsi="Arial" w:cs="Arial"/>
          <w:sz w:val="22"/>
          <w:szCs w:val="22"/>
          <w:lang w:val="es-ES"/>
        </w:rPr>
        <w:t>t</w:t>
      </w:r>
      <w:r w:rsidRPr="00273DD1">
        <w:rPr>
          <w:rFonts w:ascii="Arial" w:eastAsia="Arial" w:hAnsi="Arial" w:cs="Arial"/>
          <w:sz w:val="22"/>
          <w:szCs w:val="22"/>
          <w:lang w:val="es-ES"/>
        </w:rPr>
        <w:t>e s</w:t>
      </w:r>
      <w:r w:rsidR="002278C3">
        <w:rPr>
          <w:rFonts w:ascii="Arial" w:eastAsia="Arial" w:hAnsi="Arial" w:cs="Arial"/>
          <w:sz w:val="22"/>
          <w:szCs w:val="22"/>
          <w:lang w:val="es-ES"/>
        </w:rPr>
        <w:t>ientas</w:t>
      </w:r>
      <w:r w:rsidRPr="00273DD1">
        <w:rPr>
          <w:rFonts w:ascii="Arial" w:eastAsia="Arial" w:hAnsi="Arial" w:cs="Arial"/>
          <w:sz w:val="22"/>
          <w:szCs w:val="22"/>
          <w:lang w:val="es-ES"/>
        </w:rPr>
        <w:t xml:space="preserve"> completamente feliz, </w:t>
      </w:r>
      <w:proofErr w:type="spellStart"/>
      <w:r w:rsidRPr="00273DD1">
        <w:rPr>
          <w:rFonts w:ascii="Arial" w:eastAsia="Arial" w:hAnsi="Arial" w:cs="Arial"/>
          <w:sz w:val="22"/>
          <w:szCs w:val="22"/>
          <w:lang w:val="es-ES"/>
        </w:rPr>
        <w:t>deb</w:t>
      </w:r>
      <w:r w:rsidR="002278C3">
        <w:rPr>
          <w:rFonts w:ascii="Arial" w:eastAsia="Arial" w:hAnsi="Arial" w:cs="Arial"/>
          <w:sz w:val="22"/>
          <w:szCs w:val="22"/>
          <w:lang w:val="es-ES"/>
        </w:rPr>
        <w:t>és</w:t>
      </w:r>
      <w:proofErr w:type="spellEnd"/>
      <w:r w:rsidRPr="00273DD1">
        <w:rPr>
          <w:rFonts w:ascii="Arial" w:eastAsia="Arial" w:hAnsi="Arial" w:cs="Arial"/>
          <w:sz w:val="22"/>
          <w:szCs w:val="22"/>
          <w:lang w:val="es-ES"/>
        </w:rPr>
        <w:t xml:space="preserve"> indicarlo seleccionando el 1 de la izquierda. El otro extremo de la escala es cuando </w:t>
      </w:r>
      <w:r w:rsidR="002278C3">
        <w:rPr>
          <w:rFonts w:ascii="Arial" w:eastAsia="Arial" w:hAnsi="Arial" w:cs="Arial"/>
          <w:sz w:val="22"/>
          <w:szCs w:val="22"/>
          <w:lang w:val="es-ES"/>
        </w:rPr>
        <w:t>t</w:t>
      </w:r>
      <w:r w:rsidRPr="00273DD1">
        <w:rPr>
          <w:rFonts w:ascii="Arial" w:eastAsia="Arial" w:hAnsi="Arial" w:cs="Arial"/>
          <w:sz w:val="22"/>
          <w:szCs w:val="22"/>
          <w:lang w:val="es-ES"/>
        </w:rPr>
        <w:t>e s</w:t>
      </w:r>
      <w:r w:rsidR="002278C3">
        <w:rPr>
          <w:rFonts w:ascii="Arial" w:eastAsia="Arial" w:hAnsi="Arial" w:cs="Arial"/>
          <w:sz w:val="22"/>
          <w:szCs w:val="22"/>
          <w:lang w:val="es-ES"/>
        </w:rPr>
        <w:t>entís</w:t>
      </w:r>
      <w:r w:rsidRPr="00273DD1">
        <w:rPr>
          <w:rFonts w:ascii="Arial" w:eastAsia="Arial" w:hAnsi="Arial" w:cs="Arial"/>
          <w:sz w:val="22"/>
          <w:szCs w:val="22"/>
          <w:lang w:val="es-ES"/>
        </w:rPr>
        <w:t xml:space="preserve"> completamente infeliz, molesto, insatisfecho, melancólico, desesperado o aburrido. </w:t>
      </w:r>
      <w:proofErr w:type="spellStart"/>
      <w:r w:rsidRPr="00273DD1">
        <w:rPr>
          <w:rFonts w:ascii="Arial" w:eastAsia="Arial" w:hAnsi="Arial" w:cs="Arial"/>
          <w:sz w:val="22"/>
          <w:szCs w:val="22"/>
          <w:lang w:val="es-ES"/>
        </w:rPr>
        <w:t>P</w:t>
      </w:r>
      <w:r w:rsidR="002278C3">
        <w:rPr>
          <w:rFonts w:ascii="Arial" w:eastAsia="Arial" w:hAnsi="Arial" w:cs="Arial"/>
          <w:sz w:val="22"/>
          <w:szCs w:val="22"/>
          <w:lang w:val="es-ES"/>
        </w:rPr>
        <w:t>odés</w:t>
      </w:r>
      <w:proofErr w:type="spellEnd"/>
      <w:r w:rsidRPr="00273DD1">
        <w:rPr>
          <w:rFonts w:ascii="Arial" w:eastAsia="Arial" w:hAnsi="Arial" w:cs="Arial"/>
          <w:sz w:val="22"/>
          <w:szCs w:val="22"/>
          <w:lang w:val="es-ES"/>
        </w:rPr>
        <w:t xml:space="preserve"> indicar que </w:t>
      </w:r>
      <w:r w:rsidR="002278C3">
        <w:rPr>
          <w:rFonts w:ascii="Arial" w:eastAsia="Arial" w:hAnsi="Arial" w:cs="Arial"/>
          <w:sz w:val="22"/>
          <w:szCs w:val="22"/>
          <w:lang w:val="es-ES"/>
        </w:rPr>
        <w:t>t</w:t>
      </w:r>
      <w:r w:rsidRPr="00273DD1">
        <w:rPr>
          <w:rFonts w:ascii="Arial" w:eastAsia="Arial" w:hAnsi="Arial" w:cs="Arial"/>
          <w:sz w:val="22"/>
          <w:szCs w:val="22"/>
          <w:lang w:val="es-ES"/>
        </w:rPr>
        <w:t>e s</w:t>
      </w:r>
      <w:r w:rsidR="002278C3">
        <w:rPr>
          <w:rFonts w:ascii="Arial" w:eastAsia="Arial" w:hAnsi="Arial" w:cs="Arial"/>
          <w:sz w:val="22"/>
          <w:szCs w:val="22"/>
          <w:lang w:val="es-ES"/>
        </w:rPr>
        <w:t>entís</w:t>
      </w:r>
      <w:r w:rsidRPr="00273DD1">
        <w:rPr>
          <w:rFonts w:ascii="Arial" w:eastAsia="Arial" w:hAnsi="Arial" w:cs="Arial"/>
          <w:sz w:val="22"/>
          <w:szCs w:val="22"/>
          <w:lang w:val="es-ES"/>
        </w:rPr>
        <w:t xml:space="preserve"> completamente infeliz seleccionando el 9 de la derecha. Las cifras también </w:t>
      </w:r>
      <w:r w:rsidR="002278C3">
        <w:rPr>
          <w:rFonts w:ascii="Arial" w:eastAsia="Arial" w:hAnsi="Arial" w:cs="Arial"/>
          <w:sz w:val="22"/>
          <w:szCs w:val="22"/>
          <w:lang w:val="es-ES"/>
        </w:rPr>
        <w:t>te</w:t>
      </w:r>
      <w:r w:rsidRPr="00273DD1">
        <w:rPr>
          <w:rFonts w:ascii="Arial" w:eastAsia="Arial" w:hAnsi="Arial" w:cs="Arial"/>
          <w:sz w:val="22"/>
          <w:szCs w:val="22"/>
          <w:lang w:val="es-ES"/>
        </w:rPr>
        <w:t xml:space="preserve"> permiten describir sentimientos intermedios de placer, seleccionando cualquier valor del medio. Si </w:t>
      </w:r>
      <w:r w:rsidR="002278C3">
        <w:rPr>
          <w:rFonts w:ascii="Arial" w:eastAsia="Arial" w:hAnsi="Arial" w:cs="Arial"/>
          <w:sz w:val="22"/>
          <w:szCs w:val="22"/>
          <w:lang w:val="es-ES"/>
        </w:rPr>
        <w:t>t</w:t>
      </w:r>
      <w:r w:rsidRPr="00273DD1">
        <w:rPr>
          <w:rFonts w:ascii="Arial" w:eastAsia="Arial" w:hAnsi="Arial" w:cs="Arial"/>
          <w:sz w:val="22"/>
          <w:szCs w:val="22"/>
          <w:lang w:val="es-ES"/>
        </w:rPr>
        <w:t>e sent</w:t>
      </w:r>
      <w:r w:rsidR="002278C3">
        <w:rPr>
          <w:rFonts w:ascii="Arial" w:eastAsia="Arial" w:hAnsi="Arial" w:cs="Arial"/>
          <w:sz w:val="22"/>
          <w:szCs w:val="22"/>
          <w:lang w:val="es-ES"/>
        </w:rPr>
        <w:t>ís</w:t>
      </w:r>
      <w:r w:rsidRPr="00273DD1">
        <w:rPr>
          <w:rFonts w:ascii="Arial" w:eastAsia="Arial" w:hAnsi="Arial" w:cs="Arial"/>
          <w:sz w:val="22"/>
          <w:szCs w:val="22"/>
          <w:lang w:val="es-ES"/>
        </w:rPr>
        <w:t xml:space="preserve"> neutral, ni feliz ni triste, </w:t>
      </w:r>
      <w:proofErr w:type="spellStart"/>
      <w:r w:rsidRPr="00273DD1">
        <w:rPr>
          <w:rFonts w:ascii="Arial" w:eastAsia="Arial" w:hAnsi="Arial" w:cs="Arial"/>
          <w:sz w:val="22"/>
          <w:szCs w:val="22"/>
          <w:lang w:val="es-ES"/>
        </w:rPr>
        <w:t>seleccion</w:t>
      </w:r>
      <w:r w:rsidR="002278C3">
        <w:rPr>
          <w:rFonts w:ascii="Arial" w:eastAsia="Arial" w:hAnsi="Arial" w:cs="Arial"/>
          <w:sz w:val="22"/>
          <w:szCs w:val="22"/>
          <w:lang w:val="es-ES"/>
        </w:rPr>
        <w:t>á</w:t>
      </w:r>
      <w:proofErr w:type="spellEnd"/>
      <w:r w:rsidRPr="00273DD1">
        <w:rPr>
          <w:rFonts w:ascii="Arial" w:eastAsia="Arial" w:hAnsi="Arial" w:cs="Arial"/>
          <w:sz w:val="22"/>
          <w:szCs w:val="22"/>
          <w:lang w:val="es-ES"/>
        </w:rPr>
        <w:t xml:space="preserve"> el 4 del medio. </w:t>
      </w:r>
    </w:p>
    <w:p w14:paraId="07ECC9BF" w14:textId="77777777" w:rsidR="00273DD1" w:rsidRPr="00273DD1" w:rsidRDefault="00273DD1" w:rsidP="00273DD1">
      <w:pPr>
        <w:jc w:val="both"/>
        <w:rPr>
          <w:rFonts w:ascii="Arial" w:eastAsia="Arial" w:hAnsi="Arial" w:cs="Arial"/>
          <w:sz w:val="22"/>
          <w:szCs w:val="22"/>
          <w:lang w:val="es-ES"/>
        </w:rPr>
      </w:pPr>
    </w:p>
    <w:p w14:paraId="2204571E" w14:textId="3E47964E" w:rsidR="00273DD1" w:rsidRPr="00273DD1" w:rsidRDefault="00273DD1" w:rsidP="00273DD1">
      <w:pPr>
        <w:jc w:val="both"/>
        <w:rPr>
          <w:rFonts w:ascii="Arial" w:eastAsia="Arial" w:hAnsi="Arial" w:cs="Arial"/>
          <w:sz w:val="22"/>
          <w:szCs w:val="22"/>
          <w:lang w:val="es-ES"/>
        </w:rPr>
      </w:pPr>
      <w:r w:rsidRPr="00273DD1">
        <w:rPr>
          <w:rFonts w:ascii="Arial" w:eastAsia="Arial" w:hAnsi="Arial" w:cs="Arial"/>
          <w:sz w:val="22"/>
          <w:szCs w:val="22"/>
          <w:lang w:val="es-ES"/>
        </w:rPr>
        <w:t>La escala de excitación o calma</w:t>
      </w:r>
      <w:r>
        <w:rPr>
          <w:rFonts w:ascii="Arial" w:eastAsia="Arial" w:hAnsi="Arial" w:cs="Arial"/>
          <w:sz w:val="22"/>
          <w:szCs w:val="22"/>
          <w:lang w:val="es-ES"/>
        </w:rPr>
        <w:t xml:space="preserve"> (</w:t>
      </w:r>
      <w:proofErr w:type="spellStart"/>
      <w:r>
        <w:rPr>
          <w:rFonts w:ascii="Arial" w:eastAsia="Arial" w:hAnsi="Arial" w:cs="Arial"/>
          <w:sz w:val="22"/>
          <w:szCs w:val="22"/>
          <w:lang w:val="es-ES"/>
        </w:rPr>
        <w:t>arousal</w:t>
      </w:r>
      <w:proofErr w:type="spellEnd"/>
      <w:r>
        <w:rPr>
          <w:rFonts w:ascii="Arial" w:eastAsia="Arial" w:hAnsi="Arial" w:cs="Arial"/>
          <w:sz w:val="22"/>
          <w:szCs w:val="22"/>
          <w:lang w:val="es-ES"/>
        </w:rPr>
        <w:t>)</w:t>
      </w:r>
      <w:r w:rsidRPr="00273DD1">
        <w:rPr>
          <w:rFonts w:ascii="Arial" w:eastAsia="Arial" w:hAnsi="Arial" w:cs="Arial"/>
          <w:sz w:val="22"/>
          <w:szCs w:val="22"/>
          <w:lang w:val="es-ES"/>
        </w:rPr>
        <w:t xml:space="preserve"> es el segundo tipo de sentimiento que se muestra aquí. En uno de los extremos de esta escala te s</w:t>
      </w:r>
      <w:r w:rsidR="00BE5D1D">
        <w:rPr>
          <w:rFonts w:ascii="Arial" w:eastAsia="Arial" w:hAnsi="Arial" w:cs="Arial"/>
          <w:sz w:val="22"/>
          <w:szCs w:val="22"/>
          <w:lang w:val="es-ES"/>
        </w:rPr>
        <w:t>entís</w:t>
      </w:r>
      <w:r w:rsidRPr="00273DD1">
        <w:rPr>
          <w:rFonts w:ascii="Arial" w:eastAsia="Arial" w:hAnsi="Arial" w:cs="Arial"/>
          <w:sz w:val="22"/>
          <w:szCs w:val="22"/>
          <w:lang w:val="es-ES"/>
        </w:rPr>
        <w:t xml:space="preserve"> estimulado, </w:t>
      </w:r>
      <w:r w:rsidR="00BE5D1D" w:rsidRPr="00273DD1">
        <w:rPr>
          <w:rFonts w:ascii="Arial" w:eastAsia="Arial" w:hAnsi="Arial" w:cs="Arial"/>
          <w:sz w:val="22"/>
          <w:szCs w:val="22"/>
          <w:lang w:val="es-ES"/>
        </w:rPr>
        <w:t>e</w:t>
      </w:r>
      <w:r w:rsidR="00BE5D1D">
        <w:rPr>
          <w:rFonts w:ascii="Arial" w:eastAsia="Arial" w:hAnsi="Arial" w:cs="Arial"/>
          <w:sz w:val="22"/>
          <w:szCs w:val="22"/>
          <w:lang w:val="es-ES"/>
        </w:rPr>
        <w:t>ntusiasmado</w:t>
      </w:r>
      <w:r w:rsidRPr="00273DD1">
        <w:rPr>
          <w:rFonts w:ascii="Arial" w:eastAsia="Arial" w:hAnsi="Arial" w:cs="Arial"/>
          <w:sz w:val="22"/>
          <w:szCs w:val="22"/>
          <w:lang w:val="es-ES"/>
        </w:rPr>
        <w:t xml:space="preserve">, frenético, nervioso, muy despierto o excitado.  Cuando </w:t>
      </w:r>
      <w:r w:rsidR="00BE5D1D">
        <w:rPr>
          <w:rFonts w:ascii="Arial" w:eastAsia="Arial" w:hAnsi="Arial" w:cs="Arial"/>
          <w:sz w:val="22"/>
          <w:szCs w:val="22"/>
          <w:lang w:val="es-ES"/>
        </w:rPr>
        <w:t>t</w:t>
      </w:r>
      <w:r w:rsidRPr="00273DD1">
        <w:rPr>
          <w:rFonts w:ascii="Arial" w:eastAsia="Arial" w:hAnsi="Arial" w:cs="Arial"/>
          <w:sz w:val="22"/>
          <w:szCs w:val="22"/>
          <w:lang w:val="es-ES"/>
        </w:rPr>
        <w:t>e sienta</w:t>
      </w:r>
      <w:r w:rsidR="00BE5D1D">
        <w:rPr>
          <w:rFonts w:ascii="Arial" w:eastAsia="Arial" w:hAnsi="Arial" w:cs="Arial"/>
          <w:sz w:val="22"/>
          <w:szCs w:val="22"/>
          <w:lang w:val="es-ES"/>
        </w:rPr>
        <w:t>s</w:t>
      </w:r>
      <w:r w:rsidRPr="00273DD1">
        <w:rPr>
          <w:rFonts w:ascii="Arial" w:eastAsia="Arial" w:hAnsi="Arial" w:cs="Arial"/>
          <w:sz w:val="22"/>
          <w:szCs w:val="22"/>
          <w:lang w:val="es-ES"/>
        </w:rPr>
        <w:t xml:space="preserve"> completamente excitado, </w:t>
      </w:r>
      <w:proofErr w:type="spellStart"/>
      <w:r w:rsidRPr="00273DD1">
        <w:rPr>
          <w:rFonts w:ascii="Arial" w:eastAsia="Arial" w:hAnsi="Arial" w:cs="Arial"/>
          <w:sz w:val="22"/>
          <w:szCs w:val="22"/>
          <w:lang w:val="es-ES"/>
        </w:rPr>
        <w:t>seleccion</w:t>
      </w:r>
      <w:r w:rsidR="00BE5D1D">
        <w:rPr>
          <w:rFonts w:ascii="Arial" w:eastAsia="Arial" w:hAnsi="Arial" w:cs="Arial"/>
          <w:sz w:val="22"/>
          <w:szCs w:val="22"/>
          <w:lang w:val="es-ES"/>
        </w:rPr>
        <w:t>á</w:t>
      </w:r>
      <w:proofErr w:type="spellEnd"/>
      <w:r w:rsidRPr="00273DD1">
        <w:rPr>
          <w:rFonts w:ascii="Arial" w:eastAsia="Arial" w:hAnsi="Arial" w:cs="Arial"/>
          <w:sz w:val="22"/>
          <w:szCs w:val="22"/>
          <w:lang w:val="es-ES"/>
        </w:rPr>
        <w:t xml:space="preserve"> el 1 de la izquierda. Ahora </w:t>
      </w:r>
      <w:proofErr w:type="spellStart"/>
      <w:r w:rsidRPr="00273DD1">
        <w:rPr>
          <w:rFonts w:ascii="Arial" w:eastAsia="Arial" w:hAnsi="Arial" w:cs="Arial"/>
          <w:sz w:val="22"/>
          <w:szCs w:val="22"/>
          <w:lang w:val="es-ES"/>
        </w:rPr>
        <w:t>mir</w:t>
      </w:r>
      <w:r w:rsidR="00BE5D1D">
        <w:rPr>
          <w:rFonts w:ascii="Arial" w:eastAsia="Arial" w:hAnsi="Arial" w:cs="Arial"/>
          <w:sz w:val="22"/>
          <w:szCs w:val="22"/>
          <w:lang w:val="es-ES"/>
        </w:rPr>
        <w:t>á</w:t>
      </w:r>
      <w:proofErr w:type="spellEnd"/>
      <w:r w:rsidRPr="00273DD1">
        <w:rPr>
          <w:rFonts w:ascii="Arial" w:eastAsia="Arial" w:hAnsi="Arial" w:cs="Arial"/>
          <w:sz w:val="22"/>
          <w:szCs w:val="22"/>
          <w:lang w:val="es-ES"/>
        </w:rPr>
        <w:t xml:space="preserve"> el otro extremo de la escala de excitación-calma, que es la sensación completamente opuesta. Aquí </w:t>
      </w:r>
      <w:r w:rsidR="00BE5D1D">
        <w:rPr>
          <w:rFonts w:ascii="Arial" w:eastAsia="Arial" w:hAnsi="Arial" w:cs="Arial"/>
          <w:sz w:val="22"/>
          <w:szCs w:val="22"/>
          <w:lang w:val="es-ES"/>
        </w:rPr>
        <w:t>t</w:t>
      </w:r>
      <w:r w:rsidRPr="00273DD1">
        <w:rPr>
          <w:rFonts w:ascii="Arial" w:eastAsia="Arial" w:hAnsi="Arial" w:cs="Arial"/>
          <w:sz w:val="22"/>
          <w:szCs w:val="22"/>
          <w:lang w:val="es-ES"/>
        </w:rPr>
        <w:t>e sentirá</w:t>
      </w:r>
      <w:r w:rsidR="00BE5D1D">
        <w:rPr>
          <w:rFonts w:ascii="Arial" w:eastAsia="Arial" w:hAnsi="Arial" w:cs="Arial"/>
          <w:sz w:val="22"/>
          <w:szCs w:val="22"/>
          <w:lang w:val="es-ES"/>
        </w:rPr>
        <w:t>s</w:t>
      </w:r>
      <w:r w:rsidRPr="00273DD1">
        <w:rPr>
          <w:rFonts w:ascii="Arial" w:eastAsia="Arial" w:hAnsi="Arial" w:cs="Arial"/>
          <w:sz w:val="22"/>
          <w:szCs w:val="22"/>
          <w:lang w:val="es-ES"/>
        </w:rPr>
        <w:t xml:space="preserve"> completamente relajado, tranquilo, perezoso, apagado, adormecido o no excitado. </w:t>
      </w:r>
      <w:proofErr w:type="spellStart"/>
      <w:r w:rsidRPr="00273DD1">
        <w:rPr>
          <w:rFonts w:ascii="Arial" w:eastAsia="Arial" w:hAnsi="Arial" w:cs="Arial"/>
          <w:sz w:val="22"/>
          <w:szCs w:val="22"/>
          <w:lang w:val="es-ES"/>
        </w:rPr>
        <w:t>Indi</w:t>
      </w:r>
      <w:r w:rsidR="00BE5D1D">
        <w:rPr>
          <w:rFonts w:ascii="Arial" w:eastAsia="Arial" w:hAnsi="Arial" w:cs="Arial"/>
          <w:sz w:val="22"/>
          <w:szCs w:val="22"/>
          <w:lang w:val="es-ES"/>
        </w:rPr>
        <w:t>cá</w:t>
      </w:r>
      <w:proofErr w:type="spellEnd"/>
      <w:r w:rsidRPr="00273DD1">
        <w:rPr>
          <w:rFonts w:ascii="Arial" w:eastAsia="Arial" w:hAnsi="Arial" w:cs="Arial"/>
          <w:sz w:val="22"/>
          <w:szCs w:val="22"/>
          <w:lang w:val="es-ES"/>
        </w:rPr>
        <w:t xml:space="preserve"> que </w:t>
      </w:r>
      <w:r w:rsidR="00BE5D1D">
        <w:rPr>
          <w:rFonts w:ascii="Arial" w:eastAsia="Arial" w:hAnsi="Arial" w:cs="Arial"/>
          <w:sz w:val="22"/>
          <w:szCs w:val="22"/>
          <w:lang w:val="es-ES"/>
        </w:rPr>
        <w:t>te</w:t>
      </w:r>
      <w:r w:rsidRPr="00273DD1">
        <w:rPr>
          <w:rFonts w:ascii="Arial" w:eastAsia="Arial" w:hAnsi="Arial" w:cs="Arial"/>
          <w:sz w:val="22"/>
          <w:szCs w:val="22"/>
          <w:lang w:val="es-ES"/>
        </w:rPr>
        <w:t xml:space="preserve"> s</w:t>
      </w:r>
      <w:r w:rsidR="00BE5D1D">
        <w:rPr>
          <w:rFonts w:ascii="Arial" w:eastAsia="Arial" w:hAnsi="Arial" w:cs="Arial"/>
          <w:sz w:val="22"/>
          <w:szCs w:val="22"/>
          <w:lang w:val="es-ES"/>
        </w:rPr>
        <w:t>entís</w:t>
      </w:r>
      <w:r w:rsidRPr="00273DD1">
        <w:rPr>
          <w:rFonts w:ascii="Arial" w:eastAsia="Arial" w:hAnsi="Arial" w:cs="Arial"/>
          <w:sz w:val="22"/>
          <w:szCs w:val="22"/>
          <w:lang w:val="es-ES"/>
        </w:rPr>
        <w:t xml:space="preserve"> tranquilo seleccionando el 9 de la derecha. Al igual que con la escala de felicidad e infelicidad, </w:t>
      </w:r>
      <w:proofErr w:type="spellStart"/>
      <w:r w:rsidRPr="00273DD1">
        <w:rPr>
          <w:rFonts w:ascii="Arial" w:eastAsia="Arial" w:hAnsi="Arial" w:cs="Arial"/>
          <w:sz w:val="22"/>
          <w:szCs w:val="22"/>
          <w:lang w:val="es-ES"/>
        </w:rPr>
        <w:t>p</w:t>
      </w:r>
      <w:r w:rsidR="00BE5D1D">
        <w:rPr>
          <w:rFonts w:ascii="Arial" w:eastAsia="Arial" w:hAnsi="Arial" w:cs="Arial"/>
          <w:sz w:val="22"/>
          <w:szCs w:val="22"/>
          <w:lang w:val="es-ES"/>
        </w:rPr>
        <w:t>odés</w:t>
      </w:r>
      <w:proofErr w:type="spellEnd"/>
      <w:r w:rsidRPr="00273DD1">
        <w:rPr>
          <w:rFonts w:ascii="Arial" w:eastAsia="Arial" w:hAnsi="Arial" w:cs="Arial"/>
          <w:sz w:val="22"/>
          <w:szCs w:val="22"/>
          <w:lang w:val="es-ES"/>
        </w:rPr>
        <w:t xml:space="preserve"> representar niveles intermedios de excitación o calma seleccionando cualquier otro número. Si no está</w:t>
      </w:r>
      <w:r w:rsidR="00BE5D1D">
        <w:rPr>
          <w:rFonts w:ascii="Arial" w:eastAsia="Arial" w:hAnsi="Arial" w:cs="Arial"/>
          <w:sz w:val="22"/>
          <w:szCs w:val="22"/>
          <w:lang w:val="es-ES"/>
        </w:rPr>
        <w:t>s</w:t>
      </w:r>
      <w:r w:rsidRPr="00273DD1">
        <w:rPr>
          <w:rFonts w:ascii="Arial" w:eastAsia="Arial" w:hAnsi="Arial" w:cs="Arial"/>
          <w:sz w:val="22"/>
          <w:szCs w:val="22"/>
          <w:lang w:val="es-ES"/>
        </w:rPr>
        <w:t xml:space="preserve"> excitado ni tranquilo en absoluto, </w:t>
      </w:r>
      <w:proofErr w:type="spellStart"/>
      <w:r w:rsidRPr="00273DD1">
        <w:rPr>
          <w:rFonts w:ascii="Arial" w:eastAsia="Arial" w:hAnsi="Arial" w:cs="Arial"/>
          <w:sz w:val="22"/>
          <w:szCs w:val="22"/>
          <w:lang w:val="es-ES"/>
        </w:rPr>
        <w:t>seleccion</w:t>
      </w:r>
      <w:r w:rsidR="00BE5D1D">
        <w:rPr>
          <w:rFonts w:ascii="Arial" w:eastAsia="Arial" w:hAnsi="Arial" w:cs="Arial"/>
          <w:sz w:val="22"/>
          <w:szCs w:val="22"/>
          <w:lang w:val="es-ES"/>
        </w:rPr>
        <w:t>á</w:t>
      </w:r>
      <w:proofErr w:type="spellEnd"/>
      <w:r w:rsidRPr="00273DD1">
        <w:rPr>
          <w:rFonts w:ascii="Arial" w:eastAsia="Arial" w:hAnsi="Arial" w:cs="Arial"/>
          <w:sz w:val="22"/>
          <w:szCs w:val="22"/>
          <w:lang w:val="es-ES"/>
        </w:rPr>
        <w:t xml:space="preserve"> el 4 del medio. </w:t>
      </w:r>
    </w:p>
    <w:p w14:paraId="1B8ECC41" w14:textId="77777777" w:rsidR="00273DD1" w:rsidRPr="00273DD1" w:rsidRDefault="00273DD1" w:rsidP="00273DD1">
      <w:pPr>
        <w:jc w:val="both"/>
        <w:rPr>
          <w:rFonts w:ascii="Arial" w:eastAsia="Arial" w:hAnsi="Arial" w:cs="Arial"/>
          <w:sz w:val="22"/>
          <w:szCs w:val="22"/>
          <w:lang w:val="es-ES"/>
        </w:rPr>
      </w:pPr>
    </w:p>
    <w:p w14:paraId="503E8F7C" w14:textId="700B5150" w:rsidR="00273DD1" w:rsidRPr="00273DD1" w:rsidRDefault="00273DD1" w:rsidP="00273DD1">
      <w:pPr>
        <w:jc w:val="both"/>
        <w:rPr>
          <w:rFonts w:ascii="Arial" w:eastAsia="Arial" w:hAnsi="Arial" w:cs="Arial"/>
          <w:sz w:val="22"/>
          <w:szCs w:val="22"/>
          <w:lang w:val="es-ES"/>
        </w:rPr>
      </w:pPr>
      <w:r w:rsidRPr="00273DD1">
        <w:rPr>
          <w:rFonts w:ascii="Arial" w:eastAsia="Arial" w:hAnsi="Arial" w:cs="Arial"/>
          <w:sz w:val="22"/>
          <w:szCs w:val="22"/>
          <w:lang w:val="es-ES"/>
        </w:rPr>
        <w:lastRenderedPageBreak/>
        <w:t>La última escala de sentimientos que va</w:t>
      </w:r>
      <w:r w:rsidR="00BE5D1D">
        <w:rPr>
          <w:rFonts w:ascii="Arial" w:eastAsia="Arial" w:hAnsi="Arial" w:cs="Arial"/>
          <w:sz w:val="22"/>
          <w:szCs w:val="22"/>
          <w:lang w:val="es-ES"/>
        </w:rPr>
        <w:t>s</w:t>
      </w:r>
      <w:r w:rsidRPr="00273DD1">
        <w:rPr>
          <w:rFonts w:ascii="Arial" w:eastAsia="Arial" w:hAnsi="Arial" w:cs="Arial"/>
          <w:sz w:val="22"/>
          <w:szCs w:val="22"/>
          <w:lang w:val="es-ES"/>
        </w:rPr>
        <w:t xml:space="preserve"> a valorar es si</w:t>
      </w:r>
      <w:r w:rsidR="00BE5D1D">
        <w:rPr>
          <w:rFonts w:ascii="Arial" w:eastAsia="Arial" w:hAnsi="Arial" w:cs="Arial"/>
          <w:sz w:val="22"/>
          <w:szCs w:val="22"/>
          <w:lang w:val="es-ES"/>
        </w:rPr>
        <w:t xml:space="preserve"> te</w:t>
      </w:r>
      <w:r w:rsidRPr="00273DD1">
        <w:rPr>
          <w:rFonts w:ascii="Arial" w:eastAsia="Arial" w:hAnsi="Arial" w:cs="Arial"/>
          <w:sz w:val="22"/>
          <w:szCs w:val="22"/>
          <w:lang w:val="es-ES"/>
        </w:rPr>
        <w:t xml:space="preserve"> sent</w:t>
      </w:r>
      <w:r w:rsidR="00BE5D1D">
        <w:rPr>
          <w:rFonts w:ascii="Arial" w:eastAsia="Arial" w:hAnsi="Arial" w:cs="Arial"/>
          <w:sz w:val="22"/>
          <w:szCs w:val="22"/>
          <w:lang w:val="es-ES"/>
        </w:rPr>
        <w:t>ís</w:t>
      </w:r>
      <w:r w:rsidRPr="00273DD1">
        <w:rPr>
          <w:rFonts w:ascii="Arial" w:eastAsia="Arial" w:hAnsi="Arial" w:cs="Arial"/>
          <w:sz w:val="22"/>
          <w:szCs w:val="22"/>
          <w:lang w:val="es-ES"/>
        </w:rPr>
        <w:t xml:space="preserve"> </w:t>
      </w:r>
      <w:r>
        <w:rPr>
          <w:rFonts w:ascii="Arial" w:eastAsia="Arial" w:hAnsi="Arial" w:cs="Arial"/>
          <w:sz w:val="22"/>
          <w:szCs w:val="22"/>
          <w:lang w:val="es-ES"/>
        </w:rPr>
        <w:t>dominado</w:t>
      </w:r>
      <w:r w:rsidRPr="00273DD1">
        <w:rPr>
          <w:rFonts w:ascii="Arial" w:eastAsia="Arial" w:hAnsi="Arial" w:cs="Arial"/>
          <w:sz w:val="22"/>
          <w:szCs w:val="22"/>
          <w:lang w:val="es-ES"/>
        </w:rPr>
        <w:t xml:space="preserve"> o en control</w:t>
      </w:r>
      <w:r>
        <w:rPr>
          <w:rFonts w:ascii="Arial" w:eastAsia="Arial" w:hAnsi="Arial" w:cs="Arial"/>
          <w:sz w:val="22"/>
          <w:szCs w:val="22"/>
          <w:lang w:val="es-ES"/>
        </w:rPr>
        <w:t xml:space="preserve"> (domina</w:t>
      </w:r>
      <w:r w:rsidR="00081EF1">
        <w:rPr>
          <w:rFonts w:ascii="Arial" w:eastAsia="Arial" w:hAnsi="Arial" w:cs="Arial"/>
          <w:sz w:val="22"/>
          <w:szCs w:val="22"/>
          <w:lang w:val="es-ES"/>
        </w:rPr>
        <w:t>ncia</w:t>
      </w:r>
      <w:r>
        <w:rPr>
          <w:rFonts w:ascii="Arial" w:eastAsia="Arial" w:hAnsi="Arial" w:cs="Arial"/>
          <w:sz w:val="22"/>
          <w:szCs w:val="22"/>
          <w:lang w:val="es-ES"/>
        </w:rPr>
        <w:t>)</w:t>
      </w:r>
      <w:r w:rsidRPr="00273DD1">
        <w:rPr>
          <w:rFonts w:ascii="Arial" w:eastAsia="Arial" w:hAnsi="Arial" w:cs="Arial"/>
          <w:sz w:val="22"/>
          <w:szCs w:val="22"/>
          <w:lang w:val="es-ES"/>
        </w:rPr>
        <w:t xml:space="preserve">. En un extremo de la escala </w:t>
      </w:r>
      <w:proofErr w:type="spellStart"/>
      <w:r w:rsidRPr="00273DD1">
        <w:rPr>
          <w:rFonts w:ascii="Arial" w:eastAsia="Arial" w:hAnsi="Arial" w:cs="Arial"/>
          <w:sz w:val="22"/>
          <w:szCs w:val="22"/>
          <w:lang w:val="es-ES"/>
        </w:rPr>
        <w:t>t</w:t>
      </w:r>
      <w:r w:rsidR="00BE5D1D">
        <w:rPr>
          <w:rFonts w:ascii="Arial" w:eastAsia="Arial" w:hAnsi="Arial" w:cs="Arial"/>
          <w:sz w:val="22"/>
          <w:szCs w:val="22"/>
          <w:lang w:val="es-ES"/>
        </w:rPr>
        <w:t>enés</w:t>
      </w:r>
      <w:proofErr w:type="spellEnd"/>
      <w:r w:rsidRPr="00273DD1">
        <w:rPr>
          <w:rFonts w:ascii="Arial" w:eastAsia="Arial" w:hAnsi="Arial" w:cs="Arial"/>
          <w:sz w:val="22"/>
          <w:szCs w:val="22"/>
          <w:lang w:val="es-ES"/>
        </w:rPr>
        <w:t xml:space="preserve"> sentimientos caracterizados como </w:t>
      </w:r>
      <w:r>
        <w:rPr>
          <w:rFonts w:ascii="Arial" w:eastAsia="Arial" w:hAnsi="Arial" w:cs="Arial"/>
          <w:sz w:val="22"/>
          <w:szCs w:val="22"/>
          <w:lang w:val="es-ES"/>
        </w:rPr>
        <w:t xml:space="preserve">sentirse </w:t>
      </w:r>
      <w:r w:rsidRPr="00273DD1">
        <w:rPr>
          <w:rFonts w:ascii="Arial" w:eastAsia="Arial" w:hAnsi="Arial" w:cs="Arial"/>
          <w:sz w:val="22"/>
          <w:szCs w:val="22"/>
          <w:lang w:val="es-ES"/>
        </w:rPr>
        <w:t xml:space="preserve">completamente </w:t>
      </w:r>
      <w:r>
        <w:rPr>
          <w:rFonts w:ascii="Arial" w:eastAsia="Arial" w:hAnsi="Arial" w:cs="Arial"/>
          <w:sz w:val="22"/>
          <w:szCs w:val="22"/>
          <w:lang w:val="es-ES"/>
        </w:rPr>
        <w:t>dominado</w:t>
      </w:r>
      <w:r w:rsidRPr="00273DD1">
        <w:rPr>
          <w:rFonts w:ascii="Arial" w:eastAsia="Arial" w:hAnsi="Arial" w:cs="Arial"/>
          <w:sz w:val="22"/>
          <w:szCs w:val="22"/>
          <w:lang w:val="es-ES"/>
        </w:rPr>
        <w:t xml:space="preserve">, influenciado, cuidado, asombrado, sumiso o guiado. </w:t>
      </w:r>
      <w:proofErr w:type="spellStart"/>
      <w:r w:rsidRPr="00273DD1">
        <w:rPr>
          <w:rFonts w:ascii="Arial" w:eastAsia="Arial" w:hAnsi="Arial" w:cs="Arial"/>
          <w:sz w:val="22"/>
          <w:szCs w:val="22"/>
          <w:lang w:val="es-ES"/>
        </w:rPr>
        <w:t>Indi</w:t>
      </w:r>
      <w:r w:rsidR="00BE5D1D">
        <w:rPr>
          <w:rFonts w:ascii="Arial" w:eastAsia="Arial" w:hAnsi="Arial" w:cs="Arial"/>
          <w:sz w:val="22"/>
          <w:szCs w:val="22"/>
          <w:lang w:val="es-ES"/>
        </w:rPr>
        <w:t>cá</w:t>
      </w:r>
      <w:proofErr w:type="spellEnd"/>
      <w:r w:rsidRPr="00273DD1">
        <w:rPr>
          <w:rFonts w:ascii="Arial" w:eastAsia="Arial" w:hAnsi="Arial" w:cs="Arial"/>
          <w:sz w:val="22"/>
          <w:szCs w:val="22"/>
          <w:lang w:val="es-ES"/>
        </w:rPr>
        <w:t xml:space="preserve"> si </w:t>
      </w:r>
      <w:r w:rsidR="00BE5D1D">
        <w:rPr>
          <w:rFonts w:ascii="Arial" w:eastAsia="Arial" w:hAnsi="Arial" w:cs="Arial"/>
          <w:sz w:val="22"/>
          <w:szCs w:val="22"/>
          <w:lang w:val="es-ES"/>
        </w:rPr>
        <w:t>t</w:t>
      </w:r>
      <w:r w:rsidRPr="00273DD1">
        <w:rPr>
          <w:rFonts w:ascii="Arial" w:eastAsia="Arial" w:hAnsi="Arial" w:cs="Arial"/>
          <w:sz w:val="22"/>
          <w:szCs w:val="22"/>
          <w:lang w:val="es-ES"/>
        </w:rPr>
        <w:t>e s</w:t>
      </w:r>
      <w:r w:rsidR="00BE5D1D">
        <w:rPr>
          <w:rFonts w:ascii="Arial" w:eastAsia="Arial" w:hAnsi="Arial" w:cs="Arial"/>
          <w:sz w:val="22"/>
          <w:szCs w:val="22"/>
          <w:lang w:val="es-ES"/>
        </w:rPr>
        <w:t>entís</w:t>
      </w:r>
      <w:r w:rsidRPr="00273DD1">
        <w:rPr>
          <w:rFonts w:ascii="Arial" w:eastAsia="Arial" w:hAnsi="Arial" w:cs="Arial"/>
          <w:sz w:val="22"/>
          <w:szCs w:val="22"/>
          <w:lang w:val="es-ES"/>
        </w:rPr>
        <w:t xml:space="preserve"> </w:t>
      </w:r>
      <w:r>
        <w:rPr>
          <w:rFonts w:ascii="Arial" w:eastAsia="Arial" w:hAnsi="Arial" w:cs="Arial"/>
          <w:sz w:val="22"/>
          <w:szCs w:val="22"/>
          <w:lang w:val="es-ES"/>
        </w:rPr>
        <w:t>dominado</w:t>
      </w:r>
      <w:r w:rsidRPr="00273DD1">
        <w:rPr>
          <w:rFonts w:ascii="Arial" w:eastAsia="Arial" w:hAnsi="Arial" w:cs="Arial"/>
          <w:sz w:val="22"/>
          <w:szCs w:val="22"/>
          <w:lang w:val="es-ES"/>
        </w:rPr>
        <w:t xml:space="preserve"> seleccionando el 1 de la izquierda. En el extremo opuesto de la escala, </w:t>
      </w:r>
      <w:proofErr w:type="spellStart"/>
      <w:r w:rsidRPr="00273DD1">
        <w:rPr>
          <w:rFonts w:ascii="Arial" w:eastAsia="Arial" w:hAnsi="Arial" w:cs="Arial"/>
          <w:sz w:val="22"/>
          <w:szCs w:val="22"/>
          <w:lang w:val="es-ES"/>
        </w:rPr>
        <w:t>seleccion</w:t>
      </w:r>
      <w:r w:rsidR="009A00D8">
        <w:rPr>
          <w:rFonts w:ascii="Arial" w:eastAsia="Arial" w:hAnsi="Arial" w:cs="Arial"/>
          <w:sz w:val="22"/>
          <w:szCs w:val="22"/>
          <w:lang w:val="es-ES"/>
        </w:rPr>
        <w:t>á</w:t>
      </w:r>
      <w:proofErr w:type="spellEnd"/>
      <w:r w:rsidRPr="00273DD1">
        <w:rPr>
          <w:rFonts w:ascii="Arial" w:eastAsia="Arial" w:hAnsi="Arial" w:cs="Arial"/>
          <w:sz w:val="22"/>
          <w:szCs w:val="22"/>
          <w:lang w:val="es-ES"/>
        </w:rPr>
        <w:t xml:space="preserve"> el 9 si </w:t>
      </w:r>
      <w:r w:rsidR="009A00D8">
        <w:rPr>
          <w:rFonts w:ascii="Arial" w:eastAsia="Arial" w:hAnsi="Arial" w:cs="Arial"/>
          <w:sz w:val="22"/>
          <w:szCs w:val="22"/>
          <w:lang w:val="es-ES"/>
        </w:rPr>
        <w:t>te sentís</w:t>
      </w:r>
      <w:r w:rsidRPr="00273DD1">
        <w:rPr>
          <w:rFonts w:ascii="Arial" w:eastAsia="Arial" w:hAnsi="Arial" w:cs="Arial"/>
          <w:sz w:val="22"/>
          <w:szCs w:val="22"/>
          <w:lang w:val="es-ES"/>
        </w:rPr>
        <w:t xml:space="preserve"> completamente influyente, importante, dominante, autónomo o controlador. </w:t>
      </w:r>
      <w:proofErr w:type="spellStart"/>
      <w:r w:rsidRPr="00273DD1">
        <w:rPr>
          <w:rFonts w:ascii="Arial" w:eastAsia="Arial" w:hAnsi="Arial" w:cs="Arial"/>
          <w:sz w:val="22"/>
          <w:szCs w:val="22"/>
          <w:lang w:val="es-ES"/>
        </w:rPr>
        <w:t>P</w:t>
      </w:r>
      <w:r w:rsidR="009A00D8">
        <w:rPr>
          <w:rFonts w:ascii="Arial" w:eastAsia="Arial" w:hAnsi="Arial" w:cs="Arial"/>
          <w:sz w:val="22"/>
          <w:szCs w:val="22"/>
          <w:lang w:val="es-ES"/>
        </w:rPr>
        <w:t>odés</w:t>
      </w:r>
      <w:proofErr w:type="spellEnd"/>
      <w:r w:rsidRPr="00273DD1">
        <w:rPr>
          <w:rFonts w:ascii="Arial" w:eastAsia="Arial" w:hAnsi="Arial" w:cs="Arial"/>
          <w:sz w:val="22"/>
          <w:szCs w:val="22"/>
          <w:lang w:val="es-ES"/>
        </w:rPr>
        <w:t xml:space="preserve"> indicar que </w:t>
      </w:r>
      <w:r w:rsidR="009A00D8">
        <w:rPr>
          <w:rFonts w:ascii="Arial" w:eastAsia="Arial" w:hAnsi="Arial" w:cs="Arial"/>
          <w:sz w:val="22"/>
          <w:szCs w:val="22"/>
          <w:lang w:val="es-ES"/>
        </w:rPr>
        <w:t>t</w:t>
      </w:r>
      <w:r w:rsidRPr="00273DD1">
        <w:rPr>
          <w:rFonts w:ascii="Arial" w:eastAsia="Arial" w:hAnsi="Arial" w:cs="Arial"/>
          <w:sz w:val="22"/>
          <w:szCs w:val="22"/>
          <w:lang w:val="es-ES"/>
        </w:rPr>
        <w:t>e s</w:t>
      </w:r>
      <w:r w:rsidR="009A00D8">
        <w:rPr>
          <w:rFonts w:ascii="Arial" w:eastAsia="Arial" w:hAnsi="Arial" w:cs="Arial"/>
          <w:sz w:val="22"/>
          <w:szCs w:val="22"/>
          <w:lang w:val="es-ES"/>
        </w:rPr>
        <w:t>entís</w:t>
      </w:r>
      <w:r w:rsidRPr="00273DD1">
        <w:rPr>
          <w:rFonts w:ascii="Arial" w:eastAsia="Arial" w:hAnsi="Arial" w:cs="Arial"/>
          <w:sz w:val="22"/>
          <w:szCs w:val="22"/>
          <w:lang w:val="es-ES"/>
        </w:rPr>
        <w:t xml:space="preserve"> dominante seleccionando el 9 de la derecha. </w:t>
      </w:r>
      <w:proofErr w:type="spellStart"/>
      <w:r w:rsidRPr="00273DD1">
        <w:rPr>
          <w:rFonts w:ascii="Arial" w:eastAsia="Arial" w:hAnsi="Arial" w:cs="Arial"/>
          <w:sz w:val="22"/>
          <w:szCs w:val="22"/>
          <w:lang w:val="es-ES"/>
        </w:rPr>
        <w:t>Ten</w:t>
      </w:r>
      <w:r w:rsidR="009A00D8">
        <w:rPr>
          <w:rFonts w:ascii="Arial" w:eastAsia="Arial" w:hAnsi="Arial" w:cs="Arial"/>
          <w:sz w:val="22"/>
          <w:szCs w:val="22"/>
          <w:lang w:val="es-ES"/>
        </w:rPr>
        <w:t>é</w:t>
      </w:r>
      <w:proofErr w:type="spellEnd"/>
      <w:r w:rsidRPr="00273DD1">
        <w:rPr>
          <w:rFonts w:ascii="Arial" w:eastAsia="Arial" w:hAnsi="Arial" w:cs="Arial"/>
          <w:sz w:val="22"/>
          <w:szCs w:val="22"/>
          <w:lang w:val="es-ES"/>
        </w:rPr>
        <w:t xml:space="preserve"> en cuenta que cuando la cifra es grande, </w:t>
      </w:r>
      <w:r w:rsidR="009A00D8">
        <w:rPr>
          <w:rFonts w:ascii="Arial" w:eastAsia="Arial" w:hAnsi="Arial" w:cs="Arial"/>
          <w:sz w:val="22"/>
          <w:szCs w:val="22"/>
          <w:lang w:val="es-ES"/>
        </w:rPr>
        <w:t>vos te</w:t>
      </w:r>
      <w:r w:rsidRPr="00273DD1">
        <w:rPr>
          <w:rFonts w:ascii="Arial" w:eastAsia="Arial" w:hAnsi="Arial" w:cs="Arial"/>
          <w:sz w:val="22"/>
          <w:szCs w:val="22"/>
          <w:lang w:val="es-ES"/>
        </w:rPr>
        <w:t xml:space="preserve"> s</w:t>
      </w:r>
      <w:r w:rsidR="009A00D8">
        <w:rPr>
          <w:rFonts w:ascii="Arial" w:eastAsia="Arial" w:hAnsi="Arial" w:cs="Arial"/>
          <w:sz w:val="22"/>
          <w:szCs w:val="22"/>
          <w:lang w:val="es-ES"/>
        </w:rPr>
        <w:t>entís</w:t>
      </w:r>
      <w:r w:rsidRPr="00273DD1">
        <w:rPr>
          <w:rFonts w:ascii="Arial" w:eastAsia="Arial" w:hAnsi="Arial" w:cs="Arial"/>
          <w:sz w:val="22"/>
          <w:szCs w:val="22"/>
          <w:lang w:val="es-ES"/>
        </w:rPr>
        <w:t xml:space="preserve"> en control, y que será muy pequeña cuando </w:t>
      </w:r>
      <w:r w:rsidR="009A00D8">
        <w:rPr>
          <w:rFonts w:ascii="Arial" w:eastAsia="Arial" w:hAnsi="Arial" w:cs="Arial"/>
          <w:sz w:val="22"/>
          <w:szCs w:val="22"/>
          <w:lang w:val="es-ES"/>
        </w:rPr>
        <w:t>te sientas</w:t>
      </w:r>
      <w:r w:rsidRPr="00273DD1">
        <w:rPr>
          <w:rFonts w:ascii="Arial" w:eastAsia="Arial" w:hAnsi="Arial" w:cs="Arial"/>
          <w:sz w:val="22"/>
          <w:szCs w:val="22"/>
          <w:lang w:val="es-ES"/>
        </w:rPr>
        <w:t xml:space="preserve"> </w:t>
      </w:r>
      <w:r>
        <w:rPr>
          <w:rFonts w:ascii="Arial" w:eastAsia="Arial" w:hAnsi="Arial" w:cs="Arial"/>
          <w:sz w:val="22"/>
          <w:szCs w:val="22"/>
          <w:lang w:val="es-ES"/>
        </w:rPr>
        <w:t>dominado</w:t>
      </w:r>
      <w:r w:rsidRPr="00273DD1">
        <w:rPr>
          <w:rFonts w:ascii="Arial" w:eastAsia="Arial" w:hAnsi="Arial" w:cs="Arial"/>
          <w:sz w:val="22"/>
          <w:szCs w:val="22"/>
          <w:lang w:val="es-ES"/>
        </w:rPr>
        <w:t xml:space="preserve">. Si no </w:t>
      </w:r>
      <w:r w:rsidR="009A00D8">
        <w:rPr>
          <w:rFonts w:ascii="Arial" w:eastAsia="Arial" w:hAnsi="Arial" w:cs="Arial"/>
          <w:sz w:val="22"/>
          <w:szCs w:val="22"/>
          <w:lang w:val="es-ES"/>
        </w:rPr>
        <w:t>te sentís</w:t>
      </w:r>
      <w:r w:rsidRPr="00273DD1">
        <w:rPr>
          <w:rFonts w:ascii="Arial" w:eastAsia="Arial" w:hAnsi="Arial" w:cs="Arial"/>
          <w:sz w:val="22"/>
          <w:szCs w:val="22"/>
          <w:lang w:val="es-ES"/>
        </w:rPr>
        <w:t xml:space="preserve"> ni en control ni controlado </w:t>
      </w:r>
      <w:proofErr w:type="spellStart"/>
      <w:r w:rsidRPr="00273DD1">
        <w:rPr>
          <w:rFonts w:ascii="Arial" w:eastAsia="Arial" w:hAnsi="Arial" w:cs="Arial"/>
          <w:sz w:val="22"/>
          <w:szCs w:val="22"/>
          <w:lang w:val="es-ES"/>
        </w:rPr>
        <w:t>deb</w:t>
      </w:r>
      <w:r w:rsidR="009A00D8">
        <w:rPr>
          <w:rFonts w:ascii="Arial" w:eastAsia="Arial" w:hAnsi="Arial" w:cs="Arial"/>
          <w:sz w:val="22"/>
          <w:szCs w:val="22"/>
          <w:lang w:val="es-ES"/>
        </w:rPr>
        <w:t>és</w:t>
      </w:r>
      <w:proofErr w:type="spellEnd"/>
      <w:r w:rsidRPr="00273DD1">
        <w:rPr>
          <w:rFonts w:ascii="Arial" w:eastAsia="Arial" w:hAnsi="Arial" w:cs="Arial"/>
          <w:sz w:val="22"/>
          <w:szCs w:val="22"/>
          <w:lang w:val="es-ES"/>
        </w:rPr>
        <w:t xml:space="preserve"> seleccionar el 4. </w:t>
      </w:r>
    </w:p>
    <w:p w14:paraId="0B1378E4" w14:textId="77777777" w:rsidR="00273DD1" w:rsidRPr="00273DD1" w:rsidRDefault="00273DD1" w:rsidP="00273DD1">
      <w:pPr>
        <w:jc w:val="both"/>
        <w:rPr>
          <w:rFonts w:ascii="Arial" w:eastAsia="Arial" w:hAnsi="Arial" w:cs="Arial"/>
          <w:sz w:val="22"/>
          <w:szCs w:val="22"/>
          <w:lang w:val="es-ES"/>
        </w:rPr>
      </w:pPr>
    </w:p>
    <w:p w14:paraId="05118B70" w14:textId="3D70DE09" w:rsidR="00273DD1" w:rsidRDefault="00273DD1" w:rsidP="00273DD1">
      <w:pPr>
        <w:jc w:val="both"/>
        <w:rPr>
          <w:rFonts w:ascii="Arial" w:eastAsia="Arial" w:hAnsi="Arial" w:cs="Arial"/>
          <w:sz w:val="22"/>
          <w:szCs w:val="22"/>
          <w:lang w:val="es-ES"/>
        </w:rPr>
      </w:pPr>
      <w:r w:rsidRPr="00273DD1">
        <w:rPr>
          <w:rFonts w:ascii="Arial" w:eastAsia="Arial" w:hAnsi="Arial" w:cs="Arial"/>
          <w:sz w:val="22"/>
          <w:szCs w:val="22"/>
          <w:lang w:val="es-ES"/>
        </w:rPr>
        <w:t>Por favor, no pase</w:t>
      </w:r>
      <w:r w:rsidR="009A00D8">
        <w:rPr>
          <w:rFonts w:ascii="Arial" w:eastAsia="Arial" w:hAnsi="Arial" w:cs="Arial"/>
          <w:sz w:val="22"/>
          <w:szCs w:val="22"/>
          <w:lang w:val="es-ES"/>
        </w:rPr>
        <w:t>s</w:t>
      </w:r>
      <w:r w:rsidRPr="00273DD1">
        <w:rPr>
          <w:rFonts w:ascii="Arial" w:eastAsia="Arial" w:hAnsi="Arial" w:cs="Arial"/>
          <w:sz w:val="22"/>
          <w:szCs w:val="22"/>
          <w:lang w:val="es-ES"/>
        </w:rPr>
        <w:t xml:space="preserve"> mucho tiempo pensando en cada palabra. Más bien, </w:t>
      </w:r>
      <w:proofErr w:type="spellStart"/>
      <w:r w:rsidRPr="00273DD1">
        <w:rPr>
          <w:rFonts w:ascii="Arial" w:eastAsia="Arial" w:hAnsi="Arial" w:cs="Arial"/>
          <w:sz w:val="22"/>
          <w:szCs w:val="22"/>
          <w:lang w:val="es-ES"/>
        </w:rPr>
        <w:t>h</w:t>
      </w:r>
      <w:r w:rsidR="009A00D8">
        <w:rPr>
          <w:rFonts w:ascii="Arial" w:eastAsia="Arial" w:hAnsi="Arial" w:cs="Arial"/>
          <w:sz w:val="22"/>
          <w:szCs w:val="22"/>
          <w:lang w:val="es-ES"/>
        </w:rPr>
        <w:t>acé</w:t>
      </w:r>
      <w:proofErr w:type="spellEnd"/>
      <w:r w:rsidRPr="00273DD1">
        <w:rPr>
          <w:rFonts w:ascii="Arial" w:eastAsia="Arial" w:hAnsi="Arial" w:cs="Arial"/>
          <w:sz w:val="22"/>
          <w:szCs w:val="22"/>
          <w:lang w:val="es-ES"/>
        </w:rPr>
        <w:t xml:space="preserve"> </w:t>
      </w:r>
      <w:r w:rsidR="009A00D8">
        <w:rPr>
          <w:rFonts w:ascii="Arial" w:eastAsia="Arial" w:hAnsi="Arial" w:cs="Arial"/>
          <w:sz w:val="22"/>
          <w:szCs w:val="22"/>
          <w:lang w:val="es-ES"/>
        </w:rPr>
        <w:t>t</w:t>
      </w:r>
      <w:r w:rsidRPr="00273DD1">
        <w:rPr>
          <w:rFonts w:ascii="Arial" w:eastAsia="Arial" w:hAnsi="Arial" w:cs="Arial"/>
          <w:sz w:val="22"/>
          <w:szCs w:val="22"/>
          <w:lang w:val="es-ES"/>
        </w:rPr>
        <w:t>us valoraciones basándo</w:t>
      </w:r>
      <w:r w:rsidR="009A00D8">
        <w:rPr>
          <w:rFonts w:ascii="Arial" w:eastAsia="Arial" w:hAnsi="Arial" w:cs="Arial"/>
          <w:sz w:val="22"/>
          <w:szCs w:val="22"/>
          <w:lang w:val="es-ES"/>
        </w:rPr>
        <w:t>t</w:t>
      </w:r>
      <w:r w:rsidRPr="00273DD1">
        <w:rPr>
          <w:rFonts w:ascii="Arial" w:eastAsia="Arial" w:hAnsi="Arial" w:cs="Arial"/>
          <w:sz w:val="22"/>
          <w:szCs w:val="22"/>
          <w:lang w:val="es-ES"/>
        </w:rPr>
        <w:t xml:space="preserve">e en </w:t>
      </w:r>
      <w:r w:rsidR="009A00D8">
        <w:rPr>
          <w:rFonts w:ascii="Arial" w:eastAsia="Arial" w:hAnsi="Arial" w:cs="Arial"/>
          <w:sz w:val="22"/>
          <w:szCs w:val="22"/>
          <w:lang w:val="es-ES"/>
        </w:rPr>
        <w:t>t</w:t>
      </w:r>
      <w:r w:rsidRPr="00273DD1">
        <w:rPr>
          <w:rFonts w:ascii="Arial" w:eastAsia="Arial" w:hAnsi="Arial" w:cs="Arial"/>
          <w:sz w:val="22"/>
          <w:szCs w:val="22"/>
          <w:lang w:val="es-ES"/>
        </w:rPr>
        <w:t>u primera e inmediata reacción al leer cada palabra.</w:t>
      </w:r>
    </w:p>
    <w:p w14:paraId="0D1EFB8B" w14:textId="77777777" w:rsidR="00273DD1" w:rsidRDefault="00273DD1" w:rsidP="00273DD1">
      <w:pPr>
        <w:jc w:val="both"/>
        <w:rPr>
          <w:rFonts w:ascii="Arial" w:eastAsia="Arial" w:hAnsi="Arial" w:cs="Arial"/>
          <w:sz w:val="22"/>
          <w:szCs w:val="22"/>
          <w:lang w:val="es-ES"/>
        </w:rPr>
      </w:pPr>
    </w:p>
    <w:p w14:paraId="78A4AB48" w14:textId="77777777" w:rsidR="00273DD1" w:rsidRPr="00273DD1" w:rsidRDefault="00273DD1" w:rsidP="00273DD1">
      <w:pPr>
        <w:jc w:val="both"/>
        <w:rPr>
          <w:rFonts w:ascii="Arial" w:eastAsia="Arial" w:hAnsi="Arial" w:cs="Arial"/>
          <w:b/>
          <w:bCs/>
          <w:sz w:val="22"/>
          <w:szCs w:val="22"/>
          <w:lang w:val="es-ES"/>
        </w:rPr>
      </w:pPr>
      <w:r w:rsidRPr="00273DD1">
        <w:rPr>
          <w:rFonts w:ascii="Arial" w:eastAsia="Arial" w:hAnsi="Arial" w:cs="Arial"/>
          <w:b/>
          <w:bCs/>
          <w:sz w:val="22"/>
          <w:szCs w:val="22"/>
          <w:lang w:val="es-ES"/>
        </w:rPr>
        <w:t>Tarea de familiaridad: (</w:t>
      </w:r>
      <w:proofErr w:type="spellStart"/>
      <w:r w:rsidRPr="00273DD1">
        <w:rPr>
          <w:rFonts w:ascii="Arial" w:eastAsia="Arial" w:hAnsi="Arial" w:cs="Arial"/>
          <w:b/>
          <w:bCs/>
          <w:sz w:val="22"/>
          <w:szCs w:val="22"/>
          <w:lang w:val="es-ES"/>
        </w:rPr>
        <w:t>Gilhooly</w:t>
      </w:r>
      <w:proofErr w:type="spellEnd"/>
      <w:r w:rsidRPr="00273DD1">
        <w:rPr>
          <w:rFonts w:ascii="Arial" w:eastAsia="Arial" w:hAnsi="Arial" w:cs="Arial"/>
          <w:b/>
          <w:bCs/>
          <w:sz w:val="22"/>
          <w:szCs w:val="22"/>
          <w:lang w:val="es-ES"/>
        </w:rPr>
        <w:t xml:space="preserve"> &amp; Logie, 1980)</w:t>
      </w:r>
    </w:p>
    <w:p w14:paraId="604BD44D" w14:textId="77777777" w:rsidR="00273DD1" w:rsidRPr="00273DD1" w:rsidRDefault="00273DD1" w:rsidP="00273DD1">
      <w:pPr>
        <w:jc w:val="both"/>
        <w:rPr>
          <w:rFonts w:ascii="Arial" w:eastAsia="Arial" w:hAnsi="Arial" w:cs="Arial"/>
          <w:sz w:val="22"/>
          <w:szCs w:val="22"/>
          <w:lang w:val="es-ES"/>
        </w:rPr>
      </w:pPr>
    </w:p>
    <w:p w14:paraId="581C8495" w14:textId="64BA9761" w:rsidR="00273DD1" w:rsidRDefault="00273DD1" w:rsidP="00273DD1">
      <w:pPr>
        <w:jc w:val="both"/>
        <w:rPr>
          <w:rFonts w:ascii="Arial" w:eastAsia="Arial" w:hAnsi="Arial" w:cs="Arial"/>
          <w:sz w:val="22"/>
          <w:szCs w:val="22"/>
          <w:lang w:val="es-ES"/>
        </w:rPr>
      </w:pPr>
      <w:r w:rsidRPr="00273DD1">
        <w:rPr>
          <w:rFonts w:ascii="Arial" w:eastAsia="Arial" w:hAnsi="Arial" w:cs="Arial"/>
          <w:sz w:val="22"/>
          <w:szCs w:val="22"/>
          <w:lang w:val="es-ES"/>
        </w:rPr>
        <w:t>Se trata de un experimento para averiguar la frecuencia con la que ha</w:t>
      </w:r>
      <w:r w:rsidR="009A00D8">
        <w:rPr>
          <w:rFonts w:ascii="Arial" w:eastAsia="Arial" w:hAnsi="Arial" w:cs="Arial"/>
          <w:sz w:val="22"/>
          <w:szCs w:val="22"/>
          <w:lang w:val="es-ES"/>
        </w:rPr>
        <w:t>s</w:t>
      </w:r>
      <w:r w:rsidRPr="00273DD1">
        <w:rPr>
          <w:rFonts w:ascii="Arial" w:eastAsia="Arial" w:hAnsi="Arial" w:cs="Arial"/>
          <w:sz w:val="22"/>
          <w:szCs w:val="22"/>
          <w:lang w:val="es-ES"/>
        </w:rPr>
        <w:t xml:space="preserve"> estado en contacto con determinadas palabras. Se </w:t>
      </w:r>
      <w:r w:rsidR="009A00D8">
        <w:rPr>
          <w:rFonts w:ascii="Arial" w:eastAsia="Arial" w:hAnsi="Arial" w:cs="Arial"/>
          <w:sz w:val="22"/>
          <w:szCs w:val="22"/>
          <w:lang w:val="es-ES"/>
        </w:rPr>
        <w:t>t</w:t>
      </w:r>
      <w:r w:rsidRPr="00273DD1">
        <w:rPr>
          <w:rFonts w:ascii="Arial" w:eastAsia="Arial" w:hAnsi="Arial" w:cs="Arial"/>
          <w:sz w:val="22"/>
          <w:szCs w:val="22"/>
          <w:lang w:val="es-ES"/>
        </w:rPr>
        <w:t>e dará una lista de palabras y deberá</w:t>
      </w:r>
      <w:r w:rsidR="009A00D8">
        <w:rPr>
          <w:rFonts w:ascii="Arial" w:eastAsia="Arial" w:hAnsi="Arial" w:cs="Arial"/>
          <w:sz w:val="22"/>
          <w:szCs w:val="22"/>
          <w:lang w:val="es-ES"/>
        </w:rPr>
        <w:t>s</w:t>
      </w:r>
      <w:r w:rsidRPr="00273DD1">
        <w:rPr>
          <w:rFonts w:ascii="Arial" w:eastAsia="Arial" w:hAnsi="Arial" w:cs="Arial"/>
          <w:sz w:val="22"/>
          <w:szCs w:val="22"/>
          <w:lang w:val="es-ES"/>
        </w:rPr>
        <w:t xml:space="preserve"> calificar cada una de ellas según el número de veces que la ha</w:t>
      </w:r>
      <w:r w:rsidR="009A00D8">
        <w:rPr>
          <w:rFonts w:ascii="Arial" w:eastAsia="Arial" w:hAnsi="Arial" w:cs="Arial"/>
          <w:sz w:val="22"/>
          <w:szCs w:val="22"/>
          <w:lang w:val="es-ES"/>
        </w:rPr>
        <w:t>s</w:t>
      </w:r>
      <w:r w:rsidRPr="00273DD1">
        <w:rPr>
          <w:rFonts w:ascii="Arial" w:eastAsia="Arial" w:hAnsi="Arial" w:cs="Arial"/>
          <w:sz w:val="22"/>
          <w:szCs w:val="22"/>
          <w:lang w:val="es-ES"/>
        </w:rPr>
        <w:t xml:space="preserve"> experimentado</w:t>
      </w:r>
      <w:r>
        <w:rPr>
          <w:rFonts w:ascii="Arial" w:eastAsia="Arial" w:hAnsi="Arial" w:cs="Arial"/>
          <w:sz w:val="22"/>
          <w:szCs w:val="22"/>
          <w:lang w:val="es-ES"/>
        </w:rPr>
        <w:t xml:space="preserve"> (leyéndola, escuchándola, escribiéndola…)</w:t>
      </w:r>
      <w:r w:rsidRPr="00273DD1">
        <w:rPr>
          <w:rFonts w:ascii="Arial" w:eastAsia="Arial" w:hAnsi="Arial" w:cs="Arial"/>
          <w:sz w:val="22"/>
          <w:szCs w:val="22"/>
          <w:lang w:val="es-ES"/>
        </w:rPr>
        <w:t>, simplemente escribiendo un número según una escala del 1 al 7. En esta escala, el 1 representa "NUNCA", es decir, que nunca ha</w:t>
      </w:r>
      <w:r w:rsidR="009A00D8">
        <w:rPr>
          <w:rFonts w:ascii="Arial" w:eastAsia="Arial" w:hAnsi="Arial" w:cs="Arial"/>
          <w:sz w:val="22"/>
          <w:szCs w:val="22"/>
          <w:lang w:val="es-ES"/>
        </w:rPr>
        <w:t>s</w:t>
      </w:r>
      <w:r w:rsidRPr="00273DD1">
        <w:rPr>
          <w:rFonts w:ascii="Arial" w:eastAsia="Arial" w:hAnsi="Arial" w:cs="Arial"/>
          <w:sz w:val="22"/>
          <w:szCs w:val="22"/>
          <w:lang w:val="es-ES"/>
        </w:rPr>
        <w:t xml:space="preserve"> visto, oído o utilizado la palabra en </w:t>
      </w:r>
      <w:r w:rsidR="009A00D8">
        <w:rPr>
          <w:rFonts w:ascii="Arial" w:eastAsia="Arial" w:hAnsi="Arial" w:cs="Arial"/>
          <w:sz w:val="22"/>
          <w:szCs w:val="22"/>
          <w:lang w:val="es-ES"/>
        </w:rPr>
        <w:t>t</w:t>
      </w:r>
      <w:r w:rsidRPr="00273DD1">
        <w:rPr>
          <w:rFonts w:ascii="Arial" w:eastAsia="Arial" w:hAnsi="Arial" w:cs="Arial"/>
          <w:sz w:val="22"/>
          <w:szCs w:val="22"/>
          <w:lang w:val="es-ES"/>
        </w:rPr>
        <w:t>u vida; el número 2 representa "RARA VEZ", es decir, que ha</w:t>
      </w:r>
      <w:r w:rsidR="009A00D8">
        <w:rPr>
          <w:rFonts w:ascii="Arial" w:eastAsia="Arial" w:hAnsi="Arial" w:cs="Arial"/>
          <w:sz w:val="22"/>
          <w:szCs w:val="22"/>
          <w:lang w:val="es-ES"/>
        </w:rPr>
        <w:t>s</w:t>
      </w:r>
      <w:r w:rsidRPr="00273DD1">
        <w:rPr>
          <w:rFonts w:ascii="Arial" w:eastAsia="Arial" w:hAnsi="Arial" w:cs="Arial"/>
          <w:sz w:val="22"/>
          <w:szCs w:val="22"/>
          <w:lang w:val="es-ES"/>
        </w:rPr>
        <w:t xml:space="preserve"> visto, oído o utilizado la palabra al menos una vez, pero sólo en contadas ocasiones; y así sucesivamente hasta el 7, que representa "MUY A </w:t>
      </w:r>
      <w:r w:rsidR="009A00D8">
        <w:rPr>
          <w:rFonts w:ascii="Arial" w:eastAsia="Arial" w:hAnsi="Arial" w:cs="Arial"/>
          <w:sz w:val="22"/>
          <w:szCs w:val="22"/>
          <w:lang w:val="es-ES"/>
        </w:rPr>
        <w:t>MENUDO</w:t>
      </w:r>
      <w:r w:rsidRPr="00273DD1">
        <w:rPr>
          <w:rFonts w:ascii="Arial" w:eastAsia="Arial" w:hAnsi="Arial" w:cs="Arial"/>
          <w:sz w:val="22"/>
          <w:szCs w:val="22"/>
          <w:lang w:val="es-ES"/>
        </w:rPr>
        <w:t>", es decir, que ha</w:t>
      </w:r>
      <w:r w:rsidR="009A00D8">
        <w:rPr>
          <w:rFonts w:ascii="Arial" w:eastAsia="Arial" w:hAnsi="Arial" w:cs="Arial"/>
          <w:sz w:val="22"/>
          <w:szCs w:val="22"/>
          <w:lang w:val="es-ES"/>
        </w:rPr>
        <w:t>s</w:t>
      </w:r>
      <w:r w:rsidRPr="00273DD1">
        <w:rPr>
          <w:rFonts w:ascii="Arial" w:eastAsia="Arial" w:hAnsi="Arial" w:cs="Arial"/>
          <w:sz w:val="22"/>
          <w:szCs w:val="22"/>
          <w:lang w:val="es-ES"/>
        </w:rPr>
        <w:t xml:space="preserve"> visto, oído o utilizado la palabra casi todos los días de su vida.</w:t>
      </w:r>
    </w:p>
    <w:p w14:paraId="59173692" w14:textId="77777777" w:rsidR="00273DD1" w:rsidRPr="00273DD1" w:rsidRDefault="00273DD1" w:rsidP="00273DD1">
      <w:pPr>
        <w:jc w:val="both"/>
        <w:rPr>
          <w:rFonts w:ascii="Arial" w:eastAsia="Arial" w:hAnsi="Arial" w:cs="Arial"/>
          <w:sz w:val="22"/>
          <w:szCs w:val="22"/>
          <w:lang w:val="es-ES"/>
        </w:rPr>
      </w:pPr>
    </w:p>
    <w:p w14:paraId="6A957533" w14:textId="77777777" w:rsidR="00273DD1" w:rsidRPr="00273DD1" w:rsidRDefault="00273DD1" w:rsidP="00273DD1">
      <w:pPr>
        <w:jc w:val="both"/>
        <w:rPr>
          <w:rFonts w:ascii="Arial" w:eastAsia="Arial" w:hAnsi="Arial" w:cs="Arial"/>
          <w:sz w:val="22"/>
          <w:szCs w:val="22"/>
          <w:lang w:val="es-ES"/>
        </w:rPr>
      </w:pPr>
    </w:p>
    <w:p w14:paraId="02BE1087" w14:textId="05F9AF1E" w:rsidR="00273DD1" w:rsidRPr="00273DD1" w:rsidRDefault="00273DD1" w:rsidP="00273DD1">
      <w:pPr>
        <w:jc w:val="both"/>
        <w:rPr>
          <w:rFonts w:ascii="Arial" w:eastAsia="Arial" w:hAnsi="Arial" w:cs="Arial"/>
          <w:sz w:val="22"/>
          <w:szCs w:val="22"/>
          <w:lang w:val="es-ES"/>
        </w:rPr>
      </w:pPr>
      <w:r w:rsidRPr="00273DD1">
        <w:rPr>
          <w:rFonts w:ascii="Arial" w:eastAsia="Arial" w:hAnsi="Arial" w:cs="Arial"/>
          <w:sz w:val="22"/>
          <w:szCs w:val="22"/>
          <w:lang w:val="es-ES"/>
        </w:rPr>
        <w:t xml:space="preserve">No </w:t>
      </w:r>
      <w:r w:rsidR="009A00D8">
        <w:rPr>
          <w:rFonts w:ascii="Arial" w:eastAsia="Arial" w:hAnsi="Arial" w:cs="Arial"/>
          <w:sz w:val="22"/>
          <w:szCs w:val="22"/>
          <w:lang w:val="es-ES"/>
        </w:rPr>
        <w:t>t</w:t>
      </w:r>
      <w:r w:rsidRPr="00273DD1">
        <w:rPr>
          <w:rFonts w:ascii="Arial" w:eastAsia="Arial" w:hAnsi="Arial" w:cs="Arial"/>
          <w:sz w:val="22"/>
          <w:szCs w:val="22"/>
          <w:lang w:val="es-ES"/>
        </w:rPr>
        <w:t>e moleste</w:t>
      </w:r>
      <w:r w:rsidR="00F116B9">
        <w:rPr>
          <w:rFonts w:ascii="Arial" w:eastAsia="Arial" w:hAnsi="Arial" w:cs="Arial"/>
          <w:sz w:val="22"/>
          <w:szCs w:val="22"/>
          <w:lang w:val="es-ES"/>
        </w:rPr>
        <w:t>s</w:t>
      </w:r>
      <w:r w:rsidRPr="00273DD1">
        <w:rPr>
          <w:rFonts w:ascii="Arial" w:eastAsia="Arial" w:hAnsi="Arial" w:cs="Arial"/>
          <w:sz w:val="22"/>
          <w:szCs w:val="22"/>
          <w:lang w:val="es-ES"/>
        </w:rPr>
        <w:t xml:space="preserve"> si no </w:t>
      </w:r>
      <w:proofErr w:type="spellStart"/>
      <w:r w:rsidRPr="00273DD1">
        <w:rPr>
          <w:rFonts w:ascii="Arial" w:eastAsia="Arial" w:hAnsi="Arial" w:cs="Arial"/>
          <w:sz w:val="22"/>
          <w:szCs w:val="22"/>
          <w:lang w:val="es-ES"/>
        </w:rPr>
        <w:t>p</w:t>
      </w:r>
      <w:r w:rsidR="00F116B9">
        <w:rPr>
          <w:rFonts w:ascii="Arial" w:eastAsia="Arial" w:hAnsi="Arial" w:cs="Arial"/>
          <w:sz w:val="22"/>
          <w:szCs w:val="22"/>
          <w:lang w:val="es-ES"/>
        </w:rPr>
        <w:t>odés</w:t>
      </w:r>
      <w:proofErr w:type="spellEnd"/>
      <w:r w:rsidRPr="00273DD1">
        <w:rPr>
          <w:rFonts w:ascii="Arial" w:eastAsia="Arial" w:hAnsi="Arial" w:cs="Arial"/>
          <w:sz w:val="22"/>
          <w:szCs w:val="22"/>
          <w:lang w:val="es-ES"/>
        </w:rPr>
        <w:t xml:space="preserve"> dar una definición de algunas de las palabras. Simplemente </w:t>
      </w:r>
      <w:proofErr w:type="spellStart"/>
      <w:r w:rsidRPr="00273DD1">
        <w:rPr>
          <w:rFonts w:ascii="Arial" w:eastAsia="Arial" w:hAnsi="Arial" w:cs="Arial"/>
          <w:sz w:val="22"/>
          <w:szCs w:val="22"/>
          <w:lang w:val="es-ES"/>
        </w:rPr>
        <w:t>califi</w:t>
      </w:r>
      <w:r w:rsidR="00F116B9">
        <w:rPr>
          <w:rFonts w:ascii="Arial" w:eastAsia="Arial" w:hAnsi="Arial" w:cs="Arial"/>
          <w:sz w:val="22"/>
          <w:szCs w:val="22"/>
          <w:lang w:val="es-ES"/>
        </w:rPr>
        <w:t>cá</w:t>
      </w:r>
      <w:proofErr w:type="spellEnd"/>
      <w:r w:rsidRPr="00273DD1">
        <w:rPr>
          <w:rFonts w:ascii="Arial" w:eastAsia="Arial" w:hAnsi="Arial" w:cs="Arial"/>
          <w:sz w:val="22"/>
          <w:szCs w:val="22"/>
          <w:lang w:val="es-ES"/>
        </w:rPr>
        <w:t xml:space="preserve"> cada una de ellas según el número de veces que ha estado en contacto con ella, independientemente de su significado. Puede que haya algunas palabras que hayas utilizado o escuchado más veces de las que las has visto. O puede haber otras palabras que hayas visto más veces de las que las has usado u oído. En estos casos, </w:t>
      </w:r>
      <w:proofErr w:type="spellStart"/>
      <w:r w:rsidRPr="00273DD1">
        <w:rPr>
          <w:rFonts w:ascii="Arial" w:eastAsia="Arial" w:hAnsi="Arial" w:cs="Arial"/>
          <w:sz w:val="22"/>
          <w:szCs w:val="22"/>
          <w:lang w:val="es-ES"/>
        </w:rPr>
        <w:t>pon</w:t>
      </w:r>
      <w:r w:rsidR="00F116B9">
        <w:rPr>
          <w:rFonts w:ascii="Arial" w:eastAsia="Arial" w:hAnsi="Arial" w:cs="Arial"/>
          <w:sz w:val="22"/>
          <w:szCs w:val="22"/>
          <w:lang w:val="es-ES"/>
        </w:rPr>
        <w:t>é</w:t>
      </w:r>
      <w:proofErr w:type="spellEnd"/>
      <w:r w:rsidRPr="00273DD1">
        <w:rPr>
          <w:rFonts w:ascii="Arial" w:eastAsia="Arial" w:hAnsi="Arial" w:cs="Arial"/>
          <w:sz w:val="22"/>
          <w:szCs w:val="22"/>
          <w:lang w:val="es-ES"/>
        </w:rPr>
        <w:t xml:space="preserve"> siempre la palabra con mayor puntuación de las tres. Por ejemplo, es probable que utilices u oigas la palabra "</w:t>
      </w:r>
      <w:r>
        <w:rPr>
          <w:rFonts w:ascii="Arial" w:eastAsia="Arial" w:hAnsi="Arial" w:cs="Arial"/>
          <w:sz w:val="22"/>
          <w:szCs w:val="22"/>
          <w:lang w:val="es-ES"/>
        </w:rPr>
        <w:t>salud</w:t>
      </w:r>
      <w:r w:rsidRPr="00273DD1">
        <w:rPr>
          <w:rFonts w:ascii="Arial" w:eastAsia="Arial" w:hAnsi="Arial" w:cs="Arial"/>
          <w:sz w:val="22"/>
          <w:szCs w:val="22"/>
          <w:lang w:val="es-ES"/>
        </w:rPr>
        <w:t>" a menudo, pero puede que nunca la hayas visto impresa. En este caso, calificarías "</w:t>
      </w:r>
      <w:r>
        <w:rPr>
          <w:rFonts w:ascii="Arial" w:eastAsia="Arial" w:hAnsi="Arial" w:cs="Arial"/>
          <w:sz w:val="22"/>
          <w:szCs w:val="22"/>
          <w:lang w:val="es-ES"/>
        </w:rPr>
        <w:t>salud</w:t>
      </w:r>
      <w:r w:rsidRPr="00273DD1">
        <w:rPr>
          <w:rFonts w:ascii="Arial" w:eastAsia="Arial" w:hAnsi="Arial" w:cs="Arial"/>
          <w:sz w:val="22"/>
          <w:szCs w:val="22"/>
          <w:lang w:val="es-ES"/>
        </w:rPr>
        <w:t>" como "</w:t>
      </w:r>
      <w:r>
        <w:rPr>
          <w:rFonts w:ascii="Arial" w:eastAsia="Arial" w:hAnsi="Arial" w:cs="Arial"/>
          <w:sz w:val="22"/>
          <w:szCs w:val="22"/>
          <w:lang w:val="es-ES"/>
        </w:rPr>
        <w:t>A MENUDO</w:t>
      </w:r>
      <w:r w:rsidRPr="00273DD1">
        <w:rPr>
          <w:rFonts w:ascii="Arial" w:eastAsia="Arial" w:hAnsi="Arial" w:cs="Arial"/>
          <w:sz w:val="22"/>
          <w:szCs w:val="22"/>
          <w:lang w:val="es-ES"/>
        </w:rPr>
        <w:t>" y anotarías el número 6.</w:t>
      </w:r>
    </w:p>
    <w:p w14:paraId="508CCD34" w14:textId="77777777" w:rsidR="00273DD1" w:rsidRPr="00273DD1" w:rsidRDefault="00273DD1" w:rsidP="00273DD1">
      <w:pPr>
        <w:jc w:val="both"/>
        <w:rPr>
          <w:rFonts w:ascii="Arial" w:eastAsia="Arial" w:hAnsi="Arial" w:cs="Arial"/>
          <w:sz w:val="22"/>
          <w:szCs w:val="22"/>
          <w:lang w:val="es-ES"/>
        </w:rPr>
      </w:pPr>
    </w:p>
    <w:p w14:paraId="44A92CA5" w14:textId="1A2C7705" w:rsidR="00273DD1" w:rsidRPr="00273DD1" w:rsidRDefault="00F116B9" w:rsidP="00273DD1">
      <w:pPr>
        <w:jc w:val="both"/>
        <w:rPr>
          <w:rFonts w:ascii="Arial" w:eastAsia="Arial" w:hAnsi="Arial" w:cs="Arial"/>
          <w:sz w:val="22"/>
          <w:szCs w:val="22"/>
          <w:lang w:val="es-ES"/>
        </w:rPr>
      </w:pPr>
      <w:proofErr w:type="spellStart"/>
      <w:r>
        <w:rPr>
          <w:rFonts w:ascii="Arial" w:eastAsia="Arial" w:hAnsi="Arial" w:cs="Arial"/>
          <w:sz w:val="22"/>
          <w:szCs w:val="22"/>
          <w:lang w:val="es-ES"/>
        </w:rPr>
        <w:t>Leé</w:t>
      </w:r>
      <w:proofErr w:type="spellEnd"/>
      <w:r w:rsidR="00273DD1" w:rsidRPr="00273DD1">
        <w:rPr>
          <w:rFonts w:ascii="Arial" w:eastAsia="Arial" w:hAnsi="Arial" w:cs="Arial"/>
          <w:sz w:val="22"/>
          <w:szCs w:val="22"/>
          <w:lang w:val="es-ES"/>
        </w:rPr>
        <w:t xml:space="preserve"> a la lista de palabras y </w:t>
      </w:r>
      <w:proofErr w:type="spellStart"/>
      <w:r w:rsidR="00273DD1" w:rsidRPr="00273DD1">
        <w:rPr>
          <w:rFonts w:ascii="Arial" w:eastAsia="Arial" w:hAnsi="Arial" w:cs="Arial"/>
          <w:sz w:val="22"/>
          <w:szCs w:val="22"/>
          <w:lang w:val="es-ES"/>
        </w:rPr>
        <w:t>emp</w:t>
      </w:r>
      <w:r>
        <w:rPr>
          <w:rFonts w:ascii="Arial" w:eastAsia="Arial" w:hAnsi="Arial" w:cs="Arial"/>
          <w:sz w:val="22"/>
          <w:szCs w:val="22"/>
          <w:lang w:val="es-ES"/>
        </w:rPr>
        <w:t>ezá</w:t>
      </w:r>
      <w:proofErr w:type="spellEnd"/>
      <w:r w:rsidR="00273DD1" w:rsidRPr="00273DD1">
        <w:rPr>
          <w:rFonts w:ascii="Arial" w:eastAsia="Arial" w:hAnsi="Arial" w:cs="Arial"/>
          <w:sz w:val="22"/>
          <w:szCs w:val="22"/>
          <w:lang w:val="es-ES"/>
        </w:rPr>
        <w:t xml:space="preserve"> a calificarlas </w:t>
      </w:r>
      <w:r w:rsidR="00273DD1">
        <w:rPr>
          <w:rFonts w:ascii="Arial" w:eastAsia="Arial" w:hAnsi="Arial" w:cs="Arial"/>
          <w:sz w:val="22"/>
          <w:szCs w:val="22"/>
          <w:lang w:val="es-ES"/>
        </w:rPr>
        <w:t xml:space="preserve">tomándote el tiempo </w:t>
      </w:r>
      <w:proofErr w:type="gramStart"/>
      <w:r w:rsidR="00273DD1">
        <w:rPr>
          <w:rFonts w:ascii="Arial" w:eastAsia="Arial" w:hAnsi="Arial" w:cs="Arial"/>
          <w:sz w:val="22"/>
          <w:szCs w:val="22"/>
          <w:lang w:val="es-ES"/>
        </w:rPr>
        <w:t>necesario</w:t>
      </w:r>
      <w:proofErr w:type="gramEnd"/>
      <w:r w:rsidR="00273DD1">
        <w:rPr>
          <w:rFonts w:ascii="Arial" w:eastAsia="Arial" w:hAnsi="Arial" w:cs="Arial"/>
          <w:sz w:val="22"/>
          <w:szCs w:val="22"/>
          <w:lang w:val="es-ES"/>
        </w:rPr>
        <w:t xml:space="preserve"> pero sin demorar</w:t>
      </w:r>
      <w:r>
        <w:rPr>
          <w:rFonts w:ascii="Arial" w:eastAsia="Arial" w:hAnsi="Arial" w:cs="Arial"/>
          <w:sz w:val="22"/>
          <w:szCs w:val="22"/>
          <w:lang w:val="es-ES"/>
        </w:rPr>
        <w:t>t</w:t>
      </w:r>
      <w:r w:rsidR="00273DD1">
        <w:rPr>
          <w:rFonts w:ascii="Arial" w:eastAsia="Arial" w:hAnsi="Arial" w:cs="Arial"/>
          <w:sz w:val="22"/>
          <w:szCs w:val="22"/>
          <w:lang w:val="es-ES"/>
        </w:rPr>
        <w:t>e</w:t>
      </w:r>
      <w:r w:rsidR="00273DD1" w:rsidRPr="00273DD1">
        <w:rPr>
          <w:rFonts w:ascii="Arial" w:eastAsia="Arial" w:hAnsi="Arial" w:cs="Arial"/>
          <w:sz w:val="22"/>
          <w:szCs w:val="22"/>
          <w:lang w:val="es-ES"/>
        </w:rPr>
        <w:t>. No se trata de un experimento de "velocidad", cada participante tendrá tiempo suficiente para terminar. Por otra parte, no hay que dedicar demasiado tiempo a cada palabra. Lo importante es que sea lo más preciso posible. S</w:t>
      </w:r>
      <w:r>
        <w:rPr>
          <w:rFonts w:ascii="Arial" w:eastAsia="Arial" w:hAnsi="Arial" w:cs="Arial"/>
          <w:sz w:val="22"/>
          <w:szCs w:val="22"/>
          <w:lang w:val="es-ES"/>
        </w:rPr>
        <w:t>é</w:t>
      </w:r>
      <w:r w:rsidR="00273DD1" w:rsidRPr="00273DD1">
        <w:rPr>
          <w:rFonts w:ascii="Arial" w:eastAsia="Arial" w:hAnsi="Arial" w:cs="Arial"/>
          <w:sz w:val="22"/>
          <w:szCs w:val="22"/>
          <w:lang w:val="es-ES"/>
        </w:rPr>
        <w:t xml:space="preserve"> lo más honesto posible en </w:t>
      </w:r>
      <w:r>
        <w:rPr>
          <w:rFonts w:ascii="Arial" w:eastAsia="Arial" w:hAnsi="Arial" w:cs="Arial"/>
          <w:sz w:val="22"/>
          <w:szCs w:val="22"/>
          <w:lang w:val="es-ES"/>
        </w:rPr>
        <w:t>t</w:t>
      </w:r>
      <w:r w:rsidR="00273DD1" w:rsidRPr="00273DD1">
        <w:rPr>
          <w:rFonts w:ascii="Arial" w:eastAsia="Arial" w:hAnsi="Arial" w:cs="Arial"/>
          <w:sz w:val="22"/>
          <w:szCs w:val="22"/>
          <w:lang w:val="es-ES"/>
        </w:rPr>
        <w:t xml:space="preserve">us calificaciones. Muchas de las palabras de este experimento son muy raras, por lo que no se espera que hayas entrado en contacto con todas ellas. Simplemente </w:t>
      </w:r>
      <w:proofErr w:type="spellStart"/>
      <w:r w:rsidR="00273DD1" w:rsidRPr="00273DD1">
        <w:rPr>
          <w:rFonts w:ascii="Arial" w:eastAsia="Arial" w:hAnsi="Arial" w:cs="Arial"/>
          <w:sz w:val="22"/>
          <w:szCs w:val="22"/>
          <w:lang w:val="es-ES"/>
        </w:rPr>
        <w:t>ha</w:t>
      </w:r>
      <w:r>
        <w:rPr>
          <w:rFonts w:ascii="Arial" w:eastAsia="Arial" w:hAnsi="Arial" w:cs="Arial"/>
          <w:sz w:val="22"/>
          <w:szCs w:val="22"/>
          <w:lang w:val="es-ES"/>
        </w:rPr>
        <w:t>cé</w:t>
      </w:r>
      <w:proofErr w:type="spellEnd"/>
      <w:r w:rsidR="00273DD1" w:rsidRPr="00273DD1">
        <w:rPr>
          <w:rFonts w:ascii="Arial" w:eastAsia="Arial" w:hAnsi="Arial" w:cs="Arial"/>
          <w:sz w:val="22"/>
          <w:szCs w:val="22"/>
          <w:lang w:val="es-ES"/>
        </w:rPr>
        <w:t xml:space="preserve"> las mejores estimaciones de las que seas capaz.</w:t>
      </w:r>
    </w:p>
    <w:p w14:paraId="29227DE0" w14:textId="77777777" w:rsidR="00273DD1" w:rsidRPr="00273DD1" w:rsidRDefault="00273DD1" w:rsidP="00273DD1">
      <w:pPr>
        <w:jc w:val="both"/>
        <w:rPr>
          <w:rFonts w:ascii="Arial" w:eastAsia="Arial" w:hAnsi="Arial" w:cs="Arial"/>
          <w:sz w:val="22"/>
          <w:szCs w:val="22"/>
          <w:lang w:val="es-ES"/>
        </w:rPr>
      </w:pPr>
    </w:p>
    <w:p w14:paraId="2B43BC3D" w14:textId="77777777" w:rsidR="00273DD1" w:rsidRPr="00273DD1" w:rsidRDefault="00273DD1" w:rsidP="00273DD1">
      <w:pPr>
        <w:jc w:val="both"/>
        <w:rPr>
          <w:rFonts w:ascii="Arial" w:eastAsia="Arial" w:hAnsi="Arial" w:cs="Arial"/>
          <w:b/>
          <w:bCs/>
          <w:sz w:val="22"/>
          <w:szCs w:val="22"/>
          <w:lang w:val="es-ES"/>
        </w:rPr>
      </w:pPr>
      <w:r w:rsidRPr="00273DD1">
        <w:rPr>
          <w:rFonts w:ascii="Arial" w:eastAsia="Arial" w:hAnsi="Arial" w:cs="Arial"/>
          <w:b/>
          <w:bCs/>
          <w:sz w:val="22"/>
          <w:szCs w:val="22"/>
          <w:lang w:val="es-ES"/>
        </w:rPr>
        <w:t xml:space="preserve">Tarea de iconicidad: </w:t>
      </w:r>
    </w:p>
    <w:p w14:paraId="60993D09" w14:textId="77777777" w:rsidR="00273DD1" w:rsidRPr="00273DD1" w:rsidRDefault="00273DD1" w:rsidP="00273DD1">
      <w:pPr>
        <w:jc w:val="both"/>
        <w:rPr>
          <w:rFonts w:ascii="Arial" w:eastAsia="Arial" w:hAnsi="Arial" w:cs="Arial"/>
          <w:sz w:val="22"/>
          <w:szCs w:val="22"/>
          <w:lang w:val="es-ES"/>
        </w:rPr>
      </w:pPr>
    </w:p>
    <w:p w14:paraId="71C76A0B" w14:textId="1BB9E0DF" w:rsidR="00273DD1" w:rsidRPr="00273DD1" w:rsidRDefault="00273DD1" w:rsidP="00273DD1">
      <w:pPr>
        <w:jc w:val="both"/>
        <w:rPr>
          <w:rFonts w:ascii="Arial" w:eastAsia="Arial" w:hAnsi="Arial" w:cs="Arial"/>
          <w:sz w:val="22"/>
          <w:szCs w:val="22"/>
          <w:lang w:val="es-ES"/>
        </w:rPr>
      </w:pPr>
      <w:r>
        <w:rPr>
          <w:rFonts w:ascii="Arial" w:eastAsia="Arial" w:hAnsi="Arial" w:cs="Arial"/>
          <w:sz w:val="22"/>
          <w:szCs w:val="22"/>
          <w:lang w:val="es-ES"/>
        </w:rPr>
        <w:t>En esta tarea</w:t>
      </w:r>
      <w:r w:rsidRPr="00273DD1">
        <w:rPr>
          <w:rFonts w:ascii="Arial" w:eastAsia="Arial" w:hAnsi="Arial" w:cs="Arial"/>
          <w:sz w:val="22"/>
          <w:szCs w:val="22"/>
          <w:lang w:val="es-ES"/>
        </w:rPr>
        <w:t xml:space="preserve"> queremos saber </w:t>
      </w:r>
      <w:r w:rsidR="00F116B9">
        <w:rPr>
          <w:rFonts w:ascii="Arial" w:eastAsia="Arial" w:hAnsi="Arial" w:cs="Arial"/>
          <w:sz w:val="22"/>
          <w:szCs w:val="22"/>
          <w:lang w:val="es-ES"/>
        </w:rPr>
        <w:t>qué tan</w:t>
      </w:r>
      <w:r w:rsidRPr="00273DD1">
        <w:rPr>
          <w:rFonts w:ascii="Arial" w:eastAsia="Arial" w:hAnsi="Arial" w:cs="Arial"/>
          <w:sz w:val="22"/>
          <w:szCs w:val="22"/>
          <w:lang w:val="es-ES"/>
        </w:rPr>
        <w:t xml:space="preserve"> icónicas </w:t>
      </w:r>
      <w:proofErr w:type="spellStart"/>
      <w:r w:rsidRPr="00273DD1">
        <w:rPr>
          <w:rFonts w:ascii="Arial" w:eastAsia="Arial" w:hAnsi="Arial" w:cs="Arial"/>
          <w:sz w:val="22"/>
          <w:szCs w:val="22"/>
          <w:lang w:val="es-ES"/>
        </w:rPr>
        <w:t>cre</w:t>
      </w:r>
      <w:r w:rsidR="00F116B9">
        <w:rPr>
          <w:rFonts w:ascii="Arial" w:eastAsia="Arial" w:hAnsi="Arial" w:cs="Arial"/>
          <w:sz w:val="22"/>
          <w:szCs w:val="22"/>
          <w:lang w:val="es-ES"/>
        </w:rPr>
        <w:t>é</w:t>
      </w:r>
      <w:r w:rsidRPr="00273DD1">
        <w:rPr>
          <w:rFonts w:ascii="Arial" w:eastAsia="Arial" w:hAnsi="Arial" w:cs="Arial"/>
          <w:sz w:val="22"/>
          <w:szCs w:val="22"/>
          <w:lang w:val="es-ES"/>
        </w:rPr>
        <w:t>s</w:t>
      </w:r>
      <w:proofErr w:type="spellEnd"/>
      <w:r w:rsidRPr="00273DD1">
        <w:rPr>
          <w:rFonts w:ascii="Arial" w:eastAsia="Arial" w:hAnsi="Arial" w:cs="Arial"/>
          <w:sz w:val="22"/>
          <w:szCs w:val="22"/>
          <w:lang w:val="es-ES"/>
        </w:rPr>
        <w:t xml:space="preserve"> que son las palabras. </w:t>
      </w:r>
      <w:r w:rsidR="00C62D1D">
        <w:rPr>
          <w:rFonts w:ascii="Arial" w:eastAsia="Arial" w:hAnsi="Arial" w:cs="Arial"/>
          <w:sz w:val="22"/>
          <w:szCs w:val="22"/>
          <w:lang w:val="es-ES"/>
        </w:rPr>
        <w:t>Las palabras se consideran icónicas cuando</w:t>
      </w:r>
      <w:r w:rsidR="00F116B9">
        <w:rPr>
          <w:rFonts w:ascii="Arial" w:eastAsia="Arial" w:hAnsi="Arial" w:cs="Arial"/>
          <w:sz w:val="22"/>
          <w:szCs w:val="22"/>
          <w:lang w:val="es-ES"/>
        </w:rPr>
        <w:t xml:space="preserve">, </w:t>
      </w:r>
      <w:r w:rsidR="00F116B9" w:rsidRPr="00273DD1">
        <w:rPr>
          <w:rFonts w:ascii="Arial" w:eastAsia="Arial" w:hAnsi="Arial" w:cs="Arial"/>
          <w:sz w:val="22"/>
          <w:szCs w:val="22"/>
          <w:lang w:val="es-ES"/>
        </w:rPr>
        <w:t>de alguna manera</w:t>
      </w:r>
      <w:r w:rsidR="00F116B9">
        <w:rPr>
          <w:rFonts w:ascii="Arial" w:eastAsia="Arial" w:hAnsi="Arial" w:cs="Arial"/>
          <w:sz w:val="22"/>
          <w:szCs w:val="22"/>
          <w:lang w:val="es-ES"/>
        </w:rPr>
        <w:t>,</w:t>
      </w:r>
      <w:r w:rsidR="00C62D1D">
        <w:rPr>
          <w:rFonts w:ascii="Arial" w:eastAsia="Arial" w:hAnsi="Arial" w:cs="Arial"/>
          <w:sz w:val="22"/>
          <w:szCs w:val="22"/>
          <w:lang w:val="es-ES"/>
        </w:rPr>
        <w:t xml:space="preserve"> suenan</w:t>
      </w:r>
      <w:r w:rsidRPr="00273DD1">
        <w:rPr>
          <w:rFonts w:ascii="Arial" w:eastAsia="Arial" w:hAnsi="Arial" w:cs="Arial"/>
          <w:sz w:val="22"/>
          <w:szCs w:val="22"/>
          <w:lang w:val="es-ES"/>
        </w:rPr>
        <w:t xml:space="preserve"> como lo que significa</w:t>
      </w:r>
      <w:r w:rsidR="00F116B9">
        <w:rPr>
          <w:rFonts w:ascii="Arial" w:eastAsia="Arial" w:hAnsi="Arial" w:cs="Arial"/>
          <w:sz w:val="22"/>
          <w:szCs w:val="22"/>
          <w:lang w:val="es-ES"/>
        </w:rPr>
        <w:t>n</w:t>
      </w:r>
      <w:r w:rsidRPr="00273DD1">
        <w:rPr>
          <w:rFonts w:ascii="Arial" w:eastAsia="Arial" w:hAnsi="Arial" w:cs="Arial"/>
          <w:sz w:val="22"/>
          <w:szCs w:val="22"/>
          <w:lang w:val="es-ES"/>
        </w:rPr>
        <w:t xml:space="preserve">. Por ejemplo, </w:t>
      </w:r>
      <w:r w:rsidR="00C62D1D">
        <w:rPr>
          <w:rFonts w:ascii="Arial" w:eastAsia="Arial" w:hAnsi="Arial" w:cs="Arial"/>
          <w:sz w:val="22"/>
          <w:szCs w:val="22"/>
          <w:lang w:val="es-ES"/>
        </w:rPr>
        <w:t>“jaja”</w:t>
      </w:r>
      <w:r w:rsidRPr="00273DD1">
        <w:rPr>
          <w:rFonts w:ascii="Arial" w:eastAsia="Arial" w:hAnsi="Arial" w:cs="Arial"/>
          <w:sz w:val="22"/>
          <w:szCs w:val="22"/>
          <w:lang w:val="es-ES"/>
        </w:rPr>
        <w:t xml:space="preserve"> suena como el sonido que se produce al reírse. Podrías adivinar su significado aunque no conocieras el idioma. Otras palabras no son en absoluto icónicas; por ejemplo, no hay nada que </w:t>
      </w:r>
      <w:r w:rsidR="00C62D1D">
        <w:rPr>
          <w:rFonts w:ascii="Arial" w:eastAsia="Arial" w:hAnsi="Arial" w:cs="Arial"/>
          <w:sz w:val="22"/>
          <w:szCs w:val="22"/>
          <w:lang w:val="es-ES"/>
        </w:rPr>
        <w:t>suene frecuentemente</w:t>
      </w:r>
      <w:r w:rsidRPr="00273DD1">
        <w:rPr>
          <w:rFonts w:ascii="Arial" w:eastAsia="Arial" w:hAnsi="Arial" w:cs="Arial"/>
          <w:sz w:val="22"/>
          <w:szCs w:val="22"/>
          <w:lang w:val="es-ES"/>
        </w:rPr>
        <w:t xml:space="preserve"> en la palabra. Si no conociera</w:t>
      </w:r>
      <w:r w:rsidR="00F116B9">
        <w:rPr>
          <w:rFonts w:ascii="Arial" w:eastAsia="Arial" w:hAnsi="Arial" w:cs="Arial"/>
          <w:sz w:val="22"/>
          <w:szCs w:val="22"/>
          <w:lang w:val="es-ES"/>
        </w:rPr>
        <w:t>s</w:t>
      </w:r>
      <w:r w:rsidRPr="00273DD1">
        <w:rPr>
          <w:rFonts w:ascii="Arial" w:eastAsia="Arial" w:hAnsi="Arial" w:cs="Arial"/>
          <w:sz w:val="22"/>
          <w:szCs w:val="22"/>
          <w:lang w:val="es-ES"/>
        </w:rPr>
        <w:t xml:space="preserve"> la lengua, no podría</w:t>
      </w:r>
      <w:r w:rsidR="00F116B9">
        <w:rPr>
          <w:rFonts w:ascii="Arial" w:eastAsia="Arial" w:hAnsi="Arial" w:cs="Arial"/>
          <w:sz w:val="22"/>
          <w:szCs w:val="22"/>
          <w:lang w:val="es-ES"/>
        </w:rPr>
        <w:t>s</w:t>
      </w:r>
      <w:r w:rsidRPr="00273DD1">
        <w:rPr>
          <w:rFonts w:ascii="Arial" w:eastAsia="Arial" w:hAnsi="Arial" w:cs="Arial"/>
          <w:sz w:val="22"/>
          <w:szCs w:val="22"/>
          <w:lang w:val="es-ES"/>
        </w:rPr>
        <w:t xml:space="preserve"> adivinar su significado. Para cada palabra que veas, </w:t>
      </w:r>
      <w:proofErr w:type="spellStart"/>
      <w:r w:rsidRPr="00273DD1">
        <w:rPr>
          <w:rFonts w:ascii="Arial" w:eastAsia="Arial" w:hAnsi="Arial" w:cs="Arial"/>
          <w:sz w:val="22"/>
          <w:szCs w:val="22"/>
          <w:lang w:val="es-ES"/>
        </w:rPr>
        <w:t>valor</w:t>
      </w:r>
      <w:r w:rsidR="00F116B9">
        <w:rPr>
          <w:rFonts w:ascii="Arial" w:eastAsia="Arial" w:hAnsi="Arial" w:cs="Arial"/>
          <w:sz w:val="22"/>
          <w:szCs w:val="22"/>
          <w:lang w:val="es-ES"/>
        </w:rPr>
        <w:t>á</w:t>
      </w:r>
      <w:proofErr w:type="spellEnd"/>
      <w:r w:rsidRPr="00273DD1">
        <w:rPr>
          <w:rFonts w:ascii="Arial" w:eastAsia="Arial" w:hAnsi="Arial" w:cs="Arial"/>
          <w:sz w:val="22"/>
          <w:szCs w:val="22"/>
          <w:lang w:val="es-ES"/>
        </w:rPr>
        <w:t xml:space="preserve"> en una escala del 1 al </w:t>
      </w:r>
      <w:r w:rsidR="00C62D1D">
        <w:rPr>
          <w:rFonts w:ascii="Arial" w:eastAsia="Arial" w:hAnsi="Arial" w:cs="Arial"/>
          <w:sz w:val="22"/>
          <w:szCs w:val="22"/>
          <w:lang w:val="es-ES"/>
        </w:rPr>
        <w:t xml:space="preserve">7 lo icónica que </w:t>
      </w:r>
      <w:proofErr w:type="spellStart"/>
      <w:r w:rsidR="00C62D1D">
        <w:rPr>
          <w:rFonts w:ascii="Arial" w:eastAsia="Arial" w:hAnsi="Arial" w:cs="Arial"/>
          <w:sz w:val="22"/>
          <w:szCs w:val="22"/>
          <w:lang w:val="es-ES"/>
        </w:rPr>
        <w:t>cre</w:t>
      </w:r>
      <w:r w:rsidR="00F116B9">
        <w:rPr>
          <w:rFonts w:ascii="Arial" w:eastAsia="Arial" w:hAnsi="Arial" w:cs="Arial"/>
          <w:sz w:val="22"/>
          <w:szCs w:val="22"/>
          <w:lang w:val="es-ES"/>
        </w:rPr>
        <w:t>é</w:t>
      </w:r>
      <w:r w:rsidR="00C62D1D">
        <w:rPr>
          <w:rFonts w:ascii="Arial" w:eastAsia="Arial" w:hAnsi="Arial" w:cs="Arial"/>
          <w:sz w:val="22"/>
          <w:szCs w:val="22"/>
          <w:lang w:val="es-ES"/>
        </w:rPr>
        <w:t>s</w:t>
      </w:r>
      <w:proofErr w:type="spellEnd"/>
      <w:r w:rsidR="00C62D1D">
        <w:rPr>
          <w:rFonts w:ascii="Arial" w:eastAsia="Arial" w:hAnsi="Arial" w:cs="Arial"/>
          <w:sz w:val="22"/>
          <w:szCs w:val="22"/>
          <w:lang w:val="es-ES"/>
        </w:rPr>
        <w:t xml:space="preserve"> que es</w:t>
      </w:r>
      <w:r w:rsidRPr="00273DD1">
        <w:rPr>
          <w:rFonts w:ascii="Arial" w:eastAsia="Arial" w:hAnsi="Arial" w:cs="Arial"/>
          <w:sz w:val="22"/>
          <w:szCs w:val="22"/>
          <w:lang w:val="es-ES"/>
        </w:rPr>
        <w:t xml:space="preserve">, siendo el 1 nada icónico y el 7 muy icónico. </w:t>
      </w:r>
      <w:proofErr w:type="spellStart"/>
      <w:r w:rsidRPr="00273DD1">
        <w:rPr>
          <w:rFonts w:ascii="Arial" w:eastAsia="Arial" w:hAnsi="Arial" w:cs="Arial"/>
          <w:sz w:val="22"/>
          <w:szCs w:val="22"/>
          <w:lang w:val="es-ES"/>
        </w:rPr>
        <w:t>D</w:t>
      </w:r>
      <w:r w:rsidR="00F116B9">
        <w:rPr>
          <w:rFonts w:ascii="Arial" w:eastAsia="Arial" w:hAnsi="Arial" w:cs="Arial"/>
          <w:sz w:val="22"/>
          <w:szCs w:val="22"/>
          <w:lang w:val="es-ES"/>
        </w:rPr>
        <w:t>ecí</w:t>
      </w:r>
      <w:proofErr w:type="spellEnd"/>
      <w:r w:rsidRPr="00273DD1">
        <w:rPr>
          <w:rFonts w:ascii="Arial" w:eastAsia="Arial" w:hAnsi="Arial" w:cs="Arial"/>
          <w:sz w:val="22"/>
          <w:szCs w:val="22"/>
          <w:lang w:val="es-ES"/>
        </w:rPr>
        <w:t xml:space="preserve"> las palabras en voz alta antes de hacer </w:t>
      </w:r>
      <w:r w:rsidR="00F116B9">
        <w:rPr>
          <w:rFonts w:ascii="Arial" w:eastAsia="Arial" w:hAnsi="Arial" w:cs="Arial"/>
          <w:sz w:val="22"/>
          <w:szCs w:val="22"/>
          <w:lang w:val="es-ES"/>
        </w:rPr>
        <w:t>t</w:t>
      </w:r>
      <w:r w:rsidRPr="00273DD1">
        <w:rPr>
          <w:rFonts w:ascii="Arial" w:eastAsia="Arial" w:hAnsi="Arial" w:cs="Arial"/>
          <w:sz w:val="22"/>
          <w:szCs w:val="22"/>
          <w:lang w:val="es-ES"/>
        </w:rPr>
        <w:t xml:space="preserve">u valoración. Por ejemplo, </w:t>
      </w:r>
      <w:r w:rsidR="00C62D1D">
        <w:rPr>
          <w:rFonts w:ascii="Arial" w:eastAsia="Arial" w:hAnsi="Arial" w:cs="Arial"/>
          <w:sz w:val="22"/>
          <w:szCs w:val="22"/>
          <w:lang w:val="es-ES"/>
        </w:rPr>
        <w:t>“jaja”</w:t>
      </w:r>
      <w:r w:rsidRPr="00273DD1">
        <w:rPr>
          <w:rFonts w:ascii="Arial" w:eastAsia="Arial" w:hAnsi="Arial" w:cs="Arial"/>
          <w:sz w:val="22"/>
          <w:szCs w:val="22"/>
          <w:lang w:val="es-ES"/>
        </w:rPr>
        <w:t xml:space="preserve"> es muy icónica y sería un 7; </w:t>
      </w:r>
      <w:r w:rsidR="00C62D1D">
        <w:rPr>
          <w:rFonts w:ascii="Arial" w:eastAsia="Arial" w:hAnsi="Arial" w:cs="Arial"/>
          <w:sz w:val="22"/>
          <w:szCs w:val="22"/>
          <w:lang w:val="es-ES"/>
        </w:rPr>
        <w:t>“</w:t>
      </w:r>
      <w:r w:rsidRPr="00273DD1">
        <w:rPr>
          <w:rFonts w:ascii="Arial" w:eastAsia="Arial" w:hAnsi="Arial" w:cs="Arial"/>
          <w:sz w:val="22"/>
          <w:szCs w:val="22"/>
          <w:lang w:val="es-ES"/>
        </w:rPr>
        <w:t>árbol</w:t>
      </w:r>
      <w:r w:rsidR="00C62D1D">
        <w:rPr>
          <w:rFonts w:ascii="Arial" w:eastAsia="Arial" w:hAnsi="Arial" w:cs="Arial"/>
          <w:sz w:val="22"/>
          <w:szCs w:val="22"/>
          <w:lang w:val="es-ES"/>
        </w:rPr>
        <w:t>”</w:t>
      </w:r>
      <w:r w:rsidRPr="00273DD1">
        <w:rPr>
          <w:rFonts w:ascii="Arial" w:eastAsia="Arial" w:hAnsi="Arial" w:cs="Arial"/>
          <w:sz w:val="22"/>
          <w:szCs w:val="22"/>
          <w:lang w:val="es-ES"/>
        </w:rPr>
        <w:t xml:space="preserve"> nada icónico y sería un 1. Las palabras que son intermedias en iconicidad, por supuesto, deben ser calificadas apropiadamente entre los dos </w:t>
      </w:r>
      <w:r w:rsidRPr="00273DD1">
        <w:rPr>
          <w:rFonts w:ascii="Arial" w:eastAsia="Arial" w:hAnsi="Arial" w:cs="Arial"/>
          <w:sz w:val="22"/>
          <w:szCs w:val="22"/>
          <w:lang w:val="es-ES"/>
        </w:rPr>
        <w:lastRenderedPageBreak/>
        <w:t xml:space="preserve">extremos, por </w:t>
      </w:r>
      <w:proofErr w:type="gramStart"/>
      <w:r w:rsidRPr="00273DD1">
        <w:rPr>
          <w:rFonts w:ascii="Arial" w:eastAsia="Arial" w:hAnsi="Arial" w:cs="Arial"/>
          <w:sz w:val="22"/>
          <w:szCs w:val="22"/>
          <w:lang w:val="es-ES"/>
        </w:rPr>
        <w:t>ejemplo</w:t>
      </w:r>
      <w:proofErr w:type="gramEnd"/>
      <w:r w:rsidRPr="00273DD1">
        <w:rPr>
          <w:rFonts w:ascii="Arial" w:eastAsia="Arial" w:hAnsi="Arial" w:cs="Arial"/>
          <w:sz w:val="22"/>
          <w:szCs w:val="22"/>
          <w:lang w:val="es-ES"/>
        </w:rPr>
        <w:t xml:space="preserve"> con 3 o 4. Si no </w:t>
      </w:r>
      <w:proofErr w:type="spellStart"/>
      <w:r w:rsidRPr="00273DD1">
        <w:rPr>
          <w:rFonts w:ascii="Arial" w:eastAsia="Arial" w:hAnsi="Arial" w:cs="Arial"/>
          <w:sz w:val="22"/>
          <w:szCs w:val="22"/>
          <w:lang w:val="es-ES"/>
        </w:rPr>
        <w:t>conoc</w:t>
      </w:r>
      <w:r w:rsidR="00F116B9">
        <w:rPr>
          <w:rFonts w:ascii="Arial" w:eastAsia="Arial" w:hAnsi="Arial" w:cs="Arial"/>
          <w:sz w:val="22"/>
          <w:szCs w:val="22"/>
          <w:lang w:val="es-ES"/>
        </w:rPr>
        <w:t>és</w:t>
      </w:r>
      <w:proofErr w:type="spellEnd"/>
      <w:r w:rsidRPr="00273DD1">
        <w:rPr>
          <w:rFonts w:ascii="Arial" w:eastAsia="Arial" w:hAnsi="Arial" w:cs="Arial"/>
          <w:sz w:val="22"/>
          <w:szCs w:val="22"/>
          <w:lang w:val="es-ES"/>
        </w:rPr>
        <w:t xml:space="preserve"> el significado de una palabra, </w:t>
      </w:r>
      <w:proofErr w:type="spellStart"/>
      <w:r w:rsidRPr="00273DD1">
        <w:rPr>
          <w:rFonts w:ascii="Arial" w:eastAsia="Arial" w:hAnsi="Arial" w:cs="Arial"/>
          <w:sz w:val="22"/>
          <w:szCs w:val="22"/>
          <w:lang w:val="es-ES"/>
        </w:rPr>
        <w:t>pon</w:t>
      </w:r>
      <w:r w:rsidR="00F116B9">
        <w:rPr>
          <w:rFonts w:ascii="Arial" w:eastAsia="Arial" w:hAnsi="Arial" w:cs="Arial"/>
          <w:sz w:val="22"/>
          <w:szCs w:val="22"/>
          <w:lang w:val="es-ES"/>
        </w:rPr>
        <w:t>é</w:t>
      </w:r>
      <w:proofErr w:type="spellEnd"/>
      <w:r w:rsidRPr="00273DD1">
        <w:rPr>
          <w:rFonts w:ascii="Arial" w:eastAsia="Arial" w:hAnsi="Arial" w:cs="Arial"/>
          <w:sz w:val="22"/>
          <w:szCs w:val="22"/>
          <w:lang w:val="es-ES"/>
        </w:rPr>
        <w:t xml:space="preserve"> una X. </w:t>
      </w:r>
      <w:proofErr w:type="spellStart"/>
      <w:r w:rsidRPr="00273DD1">
        <w:rPr>
          <w:rFonts w:ascii="Arial" w:eastAsia="Arial" w:hAnsi="Arial" w:cs="Arial"/>
          <w:sz w:val="22"/>
          <w:szCs w:val="22"/>
          <w:lang w:val="es-ES"/>
        </w:rPr>
        <w:t>Trabaj</w:t>
      </w:r>
      <w:r w:rsidR="00F116B9">
        <w:rPr>
          <w:rFonts w:ascii="Arial" w:eastAsia="Arial" w:hAnsi="Arial" w:cs="Arial"/>
          <w:sz w:val="22"/>
          <w:szCs w:val="22"/>
          <w:lang w:val="es-ES"/>
        </w:rPr>
        <w:t>á</w:t>
      </w:r>
      <w:proofErr w:type="spellEnd"/>
      <w:r w:rsidRPr="00273DD1">
        <w:rPr>
          <w:rFonts w:ascii="Arial" w:eastAsia="Arial" w:hAnsi="Arial" w:cs="Arial"/>
          <w:sz w:val="22"/>
          <w:szCs w:val="22"/>
          <w:lang w:val="es-ES"/>
        </w:rPr>
        <w:t xml:space="preserve"> con bastante rapidez pero s</w:t>
      </w:r>
      <w:r w:rsidR="00F116B9">
        <w:rPr>
          <w:rFonts w:ascii="Arial" w:eastAsia="Arial" w:hAnsi="Arial" w:cs="Arial"/>
          <w:sz w:val="22"/>
          <w:szCs w:val="22"/>
          <w:lang w:val="es-ES"/>
        </w:rPr>
        <w:t>é</w:t>
      </w:r>
      <w:r w:rsidRPr="00273DD1">
        <w:rPr>
          <w:rFonts w:ascii="Arial" w:eastAsia="Arial" w:hAnsi="Arial" w:cs="Arial"/>
          <w:sz w:val="22"/>
          <w:szCs w:val="22"/>
          <w:lang w:val="es-ES"/>
        </w:rPr>
        <w:t xml:space="preserve"> lo más preciso posible en </w:t>
      </w:r>
      <w:r w:rsidR="00F116B9">
        <w:rPr>
          <w:rFonts w:ascii="Arial" w:eastAsia="Arial" w:hAnsi="Arial" w:cs="Arial"/>
          <w:sz w:val="22"/>
          <w:szCs w:val="22"/>
          <w:lang w:val="es-ES"/>
        </w:rPr>
        <w:t>t</w:t>
      </w:r>
      <w:r w:rsidRPr="00273DD1">
        <w:rPr>
          <w:rFonts w:ascii="Arial" w:eastAsia="Arial" w:hAnsi="Arial" w:cs="Arial"/>
          <w:sz w:val="22"/>
          <w:szCs w:val="22"/>
          <w:lang w:val="es-ES"/>
        </w:rPr>
        <w:t xml:space="preserve">us calificaciones. </w:t>
      </w:r>
      <w:proofErr w:type="spellStart"/>
      <w:r w:rsidRPr="00273DD1">
        <w:rPr>
          <w:rFonts w:ascii="Arial" w:eastAsia="Arial" w:hAnsi="Arial" w:cs="Arial"/>
          <w:sz w:val="22"/>
          <w:szCs w:val="22"/>
          <w:lang w:val="es-ES"/>
        </w:rPr>
        <w:t>S</w:t>
      </w:r>
      <w:r w:rsidR="00F116B9">
        <w:rPr>
          <w:rFonts w:ascii="Arial" w:eastAsia="Arial" w:hAnsi="Arial" w:cs="Arial"/>
          <w:sz w:val="22"/>
          <w:szCs w:val="22"/>
          <w:lang w:val="es-ES"/>
        </w:rPr>
        <w:t>entite</w:t>
      </w:r>
      <w:proofErr w:type="spellEnd"/>
      <w:r w:rsidRPr="00273DD1">
        <w:rPr>
          <w:rFonts w:ascii="Arial" w:eastAsia="Arial" w:hAnsi="Arial" w:cs="Arial"/>
          <w:sz w:val="22"/>
          <w:szCs w:val="22"/>
          <w:lang w:val="es-ES"/>
        </w:rPr>
        <w:t xml:space="preserve"> libre de utilizar toda la gama de números, del 1 al 7; al mismo tiempo, no </w:t>
      </w:r>
      <w:r w:rsidR="00F116B9">
        <w:rPr>
          <w:rFonts w:ascii="Arial" w:eastAsia="Arial" w:hAnsi="Arial" w:cs="Arial"/>
          <w:sz w:val="22"/>
          <w:szCs w:val="22"/>
          <w:lang w:val="es-ES"/>
        </w:rPr>
        <w:t>te</w:t>
      </w:r>
      <w:r w:rsidRPr="00273DD1">
        <w:rPr>
          <w:rFonts w:ascii="Arial" w:eastAsia="Arial" w:hAnsi="Arial" w:cs="Arial"/>
          <w:sz w:val="22"/>
          <w:szCs w:val="22"/>
          <w:lang w:val="es-ES"/>
        </w:rPr>
        <w:t xml:space="preserve"> preocupe</w:t>
      </w:r>
      <w:r w:rsidR="00F116B9">
        <w:rPr>
          <w:rFonts w:ascii="Arial" w:eastAsia="Arial" w:hAnsi="Arial" w:cs="Arial"/>
          <w:sz w:val="22"/>
          <w:szCs w:val="22"/>
          <w:lang w:val="es-ES"/>
        </w:rPr>
        <w:t>s</w:t>
      </w:r>
      <w:r w:rsidRPr="00273DD1">
        <w:rPr>
          <w:rFonts w:ascii="Arial" w:eastAsia="Arial" w:hAnsi="Arial" w:cs="Arial"/>
          <w:sz w:val="22"/>
          <w:szCs w:val="22"/>
          <w:lang w:val="es-ES"/>
        </w:rPr>
        <w:t xml:space="preserve"> por la frecuencia con la que </w:t>
      </w:r>
      <w:proofErr w:type="spellStart"/>
      <w:r w:rsidRPr="00273DD1">
        <w:rPr>
          <w:rFonts w:ascii="Arial" w:eastAsia="Arial" w:hAnsi="Arial" w:cs="Arial"/>
          <w:sz w:val="22"/>
          <w:szCs w:val="22"/>
          <w:lang w:val="es-ES"/>
        </w:rPr>
        <w:t>utiliz</w:t>
      </w:r>
      <w:r w:rsidR="00F116B9">
        <w:rPr>
          <w:rFonts w:ascii="Arial" w:eastAsia="Arial" w:hAnsi="Arial" w:cs="Arial"/>
          <w:sz w:val="22"/>
          <w:szCs w:val="22"/>
          <w:lang w:val="es-ES"/>
        </w:rPr>
        <w:t>ás</w:t>
      </w:r>
      <w:proofErr w:type="spellEnd"/>
      <w:r w:rsidRPr="00273DD1">
        <w:rPr>
          <w:rFonts w:ascii="Arial" w:eastAsia="Arial" w:hAnsi="Arial" w:cs="Arial"/>
          <w:sz w:val="22"/>
          <w:szCs w:val="22"/>
          <w:lang w:val="es-ES"/>
        </w:rPr>
        <w:t xml:space="preserve"> un número concreto, siempre que sea</w:t>
      </w:r>
      <w:r w:rsidR="00F116B9">
        <w:rPr>
          <w:rFonts w:ascii="Arial" w:eastAsia="Arial" w:hAnsi="Arial" w:cs="Arial"/>
          <w:sz w:val="22"/>
          <w:szCs w:val="22"/>
          <w:lang w:val="es-ES"/>
        </w:rPr>
        <w:t>s</w:t>
      </w:r>
      <w:r w:rsidRPr="00273DD1">
        <w:rPr>
          <w:rFonts w:ascii="Arial" w:eastAsia="Arial" w:hAnsi="Arial" w:cs="Arial"/>
          <w:sz w:val="22"/>
          <w:szCs w:val="22"/>
          <w:lang w:val="es-ES"/>
        </w:rPr>
        <w:t xml:space="preserve"> honesto en </w:t>
      </w:r>
      <w:r w:rsidR="00F116B9">
        <w:rPr>
          <w:rFonts w:ascii="Arial" w:eastAsia="Arial" w:hAnsi="Arial" w:cs="Arial"/>
          <w:sz w:val="22"/>
          <w:szCs w:val="22"/>
          <w:lang w:val="es-ES"/>
        </w:rPr>
        <w:t>t</w:t>
      </w:r>
      <w:r w:rsidRPr="00273DD1">
        <w:rPr>
          <w:rFonts w:ascii="Arial" w:eastAsia="Arial" w:hAnsi="Arial" w:cs="Arial"/>
          <w:sz w:val="22"/>
          <w:szCs w:val="22"/>
          <w:lang w:val="es-ES"/>
        </w:rPr>
        <w:t xml:space="preserve">us calificaciones. </w:t>
      </w:r>
    </w:p>
    <w:p w14:paraId="0A3C17CB" w14:textId="77777777" w:rsidR="00273DD1" w:rsidRPr="00273DD1" w:rsidRDefault="00273DD1" w:rsidP="00273DD1">
      <w:pPr>
        <w:jc w:val="both"/>
        <w:rPr>
          <w:rFonts w:ascii="Arial" w:eastAsia="Arial" w:hAnsi="Arial" w:cs="Arial"/>
          <w:sz w:val="22"/>
          <w:szCs w:val="22"/>
          <w:lang w:val="es-ES"/>
        </w:rPr>
      </w:pPr>
    </w:p>
    <w:p w14:paraId="3E697A86" w14:textId="77777777" w:rsidR="00273DD1" w:rsidRPr="00273DD1" w:rsidRDefault="00273DD1" w:rsidP="00273DD1">
      <w:pPr>
        <w:jc w:val="both"/>
        <w:rPr>
          <w:rFonts w:ascii="Arial" w:eastAsia="Arial" w:hAnsi="Arial" w:cs="Arial"/>
          <w:sz w:val="22"/>
          <w:szCs w:val="22"/>
          <w:lang w:val="es-ES"/>
        </w:rPr>
      </w:pPr>
      <w:commentRangeStart w:id="7"/>
      <w:r w:rsidRPr="00273DD1">
        <w:rPr>
          <w:rFonts w:ascii="Arial" w:eastAsia="Arial" w:hAnsi="Arial" w:cs="Arial"/>
          <w:sz w:val="22"/>
          <w:szCs w:val="22"/>
          <w:lang w:val="es-ES"/>
        </w:rPr>
        <w:t xml:space="preserve">Estímulos </w:t>
      </w:r>
      <w:commentRangeEnd w:id="7"/>
      <w:r w:rsidR="00C62D1D">
        <w:rPr>
          <w:rStyle w:val="CommentReference"/>
          <w:rFonts w:cs="Angsana New"/>
        </w:rPr>
        <w:commentReference w:id="7"/>
      </w:r>
      <w:r w:rsidRPr="00273DD1">
        <w:rPr>
          <w:rFonts w:ascii="Arial" w:eastAsia="Arial" w:hAnsi="Arial" w:cs="Arial"/>
          <w:sz w:val="22"/>
          <w:szCs w:val="22"/>
          <w:lang w:val="es-ES"/>
        </w:rPr>
        <w:t>de estudio:</w:t>
      </w:r>
      <w:r w:rsidR="00C62D1D">
        <w:rPr>
          <w:rFonts w:ascii="Arial" w:eastAsia="Arial" w:hAnsi="Arial" w:cs="Arial"/>
          <w:sz w:val="22"/>
          <w:szCs w:val="22"/>
          <w:lang w:val="es-ES"/>
        </w:rPr>
        <w:t xml:space="preserve"> </w:t>
      </w:r>
      <w:r w:rsidRPr="00273DD1">
        <w:rPr>
          <w:rFonts w:ascii="Arial" w:eastAsia="Arial" w:hAnsi="Arial" w:cs="Arial"/>
          <w:sz w:val="22"/>
          <w:szCs w:val="22"/>
          <w:lang w:val="es-ES"/>
        </w:rPr>
        <w:t>https://osf.io/m56z7/</w:t>
      </w:r>
    </w:p>
    <w:p w14:paraId="6F8E2DDC" w14:textId="77777777" w:rsidR="00273DD1" w:rsidRPr="00273DD1" w:rsidRDefault="00273DD1" w:rsidP="00273DD1">
      <w:pPr>
        <w:jc w:val="both"/>
        <w:rPr>
          <w:rFonts w:ascii="Arial" w:eastAsia="Arial" w:hAnsi="Arial" w:cs="Arial"/>
          <w:sz w:val="22"/>
          <w:szCs w:val="22"/>
          <w:lang w:val="es-ES"/>
        </w:rPr>
      </w:pPr>
    </w:p>
    <w:p w14:paraId="3C824031" w14:textId="77777777" w:rsidR="00273DD1" w:rsidRPr="00273DD1" w:rsidRDefault="00273DD1" w:rsidP="00273DD1">
      <w:pPr>
        <w:jc w:val="both"/>
        <w:rPr>
          <w:rFonts w:ascii="Arial" w:eastAsia="Arial" w:hAnsi="Arial" w:cs="Arial"/>
          <w:sz w:val="22"/>
          <w:szCs w:val="22"/>
          <w:lang w:val="es-ES"/>
        </w:rPr>
      </w:pPr>
    </w:p>
    <w:p w14:paraId="6BE56799" w14:textId="77777777" w:rsidR="00273DD1" w:rsidRDefault="00273DD1" w:rsidP="00273DD1">
      <w:pPr>
        <w:jc w:val="both"/>
        <w:rPr>
          <w:rFonts w:ascii="Arial" w:eastAsia="Arial" w:hAnsi="Arial" w:cs="Arial"/>
          <w:sz w:val="22"/>
          <w:szCs w:val="22"/>
          <w:lang w:val="es-ES"/>
        </w:rPr>
      </w:pPr>
    </w:p>
    <w:p w14:paraId="5AC44394" w14:textId="77777777" w:rsidR="00273DD1" w:rsidRDefault="00273DD1" w:rsidP="00273DD1">
      <w:pPr>
        <w:jc w:val="both"/>
        <w:rPr>
          <w:rFonts w:ascii="Arial" w:eastAsia="Arial" w:hAnsi="Arial" w:cs="Arial"/>
          <w:sz w:val="22"/>
          <w:szCs w:val="22"/>
          <w:lang w:val="es-ES"/>
        </w:rPr>
      </w:pPr>
    </w:p>
    <w:p w14:paraId="36616D4B" w14:textId="77777777" w:rsidR="00273DD1" w:rsidRPr="00273DD1" w:rsidRDefault="00273DD1" w:rsidP="00273DD1">
      <w:pPr>
        <w:jc w:val="both"/>
        <w:rPr>
          <w:rFonts w:ascii="Arial" w:eastAsia="Arial" w:hAnsi="Arial" w:cs="Arial"/>
          <w:sz w:val="22"/>
          <w:szCs w:val="22"/>
          <w:lang w:val="es-ES"/>
        </w:rPr>
      </w:pPr>
    </w:p>
    <w:p w14:paraId="52AA98A2" w14:textId="77777777" w:rsidR="00273DD1" w:rsidRPr="00273DD1" w:rsidRDefault="00273DD1" w:rsidP="00467A13">
      <w:pPr>
        <w:jc w:val="both"/>
        <w:rPr>
          <w:rFonts w:ascii="Arial" w:eastAsia="Arial" w:hAnsi="Arial" w:cs="Arial"/>
          <w:sz w:val="22"/>
          <w:szCs w:val="22"/>
          <w:lang w:val="es-ES"/>
        </w:rPr>
      </w:pPr>
    </w:p>
    <w:p w14:paraId="75AE5624" w14:textId="77777777" w:rsidR="00BC11DA" w:rsidRPr="001211C3" w:rsidRDefault="00081EF1">
      <w:pPr>
        <w:rPr>
          <w:lang w:val="es-ES"/>
        </w:rPr>
      </w:pPr>
    </w:p>
    <w:sectPr w:rsidR="00BC11DA" w:rsidRPr="001211C3">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usuario" w:date="2022-10-04T12:25:00Z" w:initials="u">
    <w:p w14:paraId="0EA57BC4" w14:textId="77777777" w:rsidR="00F63DF4" w:rsidRPr="00F63DF4" w:rsidRDefault="00F63DF4">
      <w:pPr>
        <w:pStyle w:val="CommentText"/>
        <w:rPr>
          <w:lang w:val="es-ES"/>
        </w:rPr>
      </w:pPr>
      <w:r>
        <w:rPr>
          <w:rStyle w:val="CommentReference"/>
        </w:rPr>
        <w:annotationRef/>
      </w:r>
      <w:r w:rsidRPr="00F63DF4">
        <w:rPr>
          <w:rFonts w:ascii="Arial" w:eastAsia="Arial" w:hAnsi="Arial" w:cs="Arial"/>
          <w:bCs/>
          <w:sz w:val="22"/>
          <w:szCs w:val="22"/>
          <w:lang w:val="es-ES"/>
        </w:rPr>
        <w:t>(se muestra después de la práctica y antes de las pruebas reales).</w:t>
      </w:r>
    </w:p>
  </w:comment>
  <w:comment w:id="5" w:author="usuario" w:date="2022-10-04T12:26:00Z" w:initials="u">
    <w:p w14:paraId="7D89C113" w14:textId="77777777" w:rsidR="00F63DF4" w:rsidRPr="00F63DF4" w:rsidRDefault="00F63DF4" w:rsidP="00F63DF4">
      <w:pPr>
        <w:jc w:val="both"/>
        <w:rPr>
          <w:rFonts w:ascii="Arial" w:eastAsia="Arial" w:hAnsi="Arial" w:cs="Arial"/>
          <w:bCs/>
          <w:sz w:val="22"/>
          <w:szCs w:val="22"/>
          <w:lang w:val="es-ES"/>
        </w:rPr>
      </w:pPr>
      <w:r>
        <w:rPr>
          <w:rStyle w:val="CommentReference"/>
        </w:rPr>
        <w:annotationRef/>
      </w:r>
      <w:r w:rsidRPr="00F63DF4">
        <w:rPr>
          <w:rFonts w:ascii="Arial" w:eastAsia="Arial" w:hAnsi="Arial" w:cs="Arial"/>
          <w:bCs/>
          <w:sz w:val="22"/>
          <w:szCs w:val="22"/>
          <w:lang w:val="es-ES"/>
        </w:rPr>
        <w:t xml:space="preserve">(se muestra después de cada 50-100 pares para combatir la fatiga). </w:t>
      </w:r>
    </w:p>
    <w:p w14:paraId="28C102EB" w14:textId="77777777" w:rsidR="00F63DF4" w:rsidRPr="00F63DF4" w:rsidRDefault="00F63DF4" w:rsidP="00F63DF4">
      <w:pPr>
        <w:jc w:val="both"/>
        <w:rPr>
          <w:rFonts w:ascii="Arial" w:eastAsia="Arial" w:hAnsi="Arial" w:cs="Arial"/>
          <w:bCs/>
          <w:sz w:val="22"/>
          <w:szCs w:val="22"/>
          <w:lang w:val="es-ES"/>
        </w:rPr>
      </w:pPr>
    </w:p>
    <w:p w14:paraId="0F99C585" w14:textId="77777777" w:rsidR="00F63DF4" w:rsidRPr="00F63DF4" w:rsidRDefault="00F63DF4">
      <w:pPr>
        <w:pStyle w:val="CommentText"/>
        <w:rPr>
          <w:lang w:val="es-ES"/>
        </w:rPr>
      </w:pPr>
    </w:p>
  </w:comment>
  <w:comment w:id="6" w:author="usuario" w:date="2022-10-04T12:27:00Z" w:initials="u">
    <w:p w14:paraId="193B321F" w14:textId="77777777" w:rsidR="00F63DF4" w:rsidRPr="00F63DF4" w:rsidRDefault="00F63DF4" w:rsidP="00F63DF4">
      <w:pPr>
        <w:jc w:val="both"/>
        <w:rPr>
          <w:rFonts w:ascii="Arial" w:eastAsia="Arial" w:hAnsi="Arial" w:cs="Arial"/>
          <w:bCs/>
          <w:sz w:val="22"/>
          <w:szCs w:val="22"/>
          <w:lang w:val="es-ES"/>
        </w:rPr>
      </w:pPr>
      <w:r>
        <w:rPr>
          <w:rStyle w:val="CommentReference"/>
        </w:rPr>
        <w:annotationRef/>
      </w:r>
      <w:r w:rsidRPr="00F63DF4">
        <w:rPr>
          <w:rFonts w:ascii="Arial" w:eastAsia="Arial" w:hAnsi="Arial" w:cs="Arial"/>
          <w:bCs/>
          <w:sz w:val="22"/>
          <w:szCs w:val="22"/>
          <w:lang w:val="es-ES"/>
        </w:rPr>
        <w:t xml:space="preserve">(se mostrará una sección aleatoria a continuación). </w:t>
      </w:r>
    </w:p>
    <w:p w14:paraId="0EFE8896" w14:textId="77777777" w:rsidR="00F63DF4" w:rsidRPr="00F63DF4" w:rsidRDefault="00F63DF4">
      <w:pPr>
        <w:pStyle w:val="CommentText"/>
        <w:rPr>
          <w:lang w:val="es-ES"/>
        </w:rPr>
      </w:pPr>
    </w:p>
  </w:comment>
  <w:comment w:id="7" w:author="usuario" w:date="2022-10-04T12:52:00Z" w:initials="u">
    <w:p w14:paraId="55CA943E" w14:textId="77777777" w:rsidR="00C62D1D" w:rsidRPr="00273DD1" w:rsidRDefault="00C62D1D" w:rsidP="00C62D1D">
      <w:pPr>
        <w:jc w:val="both"/>
        <w:rPr>
          <w:rFonts w:ascii="Arial" w:eastAsia="Arial" w:hAnsi="Arial" w:cs="Arial"/>
          <w:sz w:val="22"/>
          <w:szCs w:val="22"/>
          <w:lang w:val="es-ES"/>
        </w:rPr>
      </w:pPr>
      <w:r>
        <w:rPr>
          <w:rStyle w:val="CommentReference"/>
        </w:rPr>
        <w:annotationRef/>
      </w:r>
      <w:r w:rsidRPr="00273DD1">
        <w:rPr>
          <w:rFonts w:ascii="Arial" w:eastAsia="Arial" w:hAnsi="Arial" w:cs="Arial"/>
          <w:sz w:val="22"/>
          <w:szCs w:val="22"/>
          <w:lang w:val="es-ES"/>
        </w:rPr>
        <w:t xml:space="preserve">Tenga en cuenta que la tabla de estímulos incluye muchos espacios en blanco. Estos se rellenarán con los traductores del idioma indicado en el nombre de la columna (el código de idioma son las dos primeras letras de cada columna). Queremos asegurarnos de que el procedimiento de selección de estímulos está aprobado antes de pasar a este paso porque el proceso es lento si tenemos que volver a hacerlo. </w:t>
      </w:r>
    </w:p>
    <w:p w14:paraId="57A5FFBD" w14:textId="77777777" w:rsidR="00C62D1D" w:rsidRPr="00C62D1D" w:rsidRDefault="00C62D1D">
      <w:pPr>
        <w:pStyle w:val="CommentText"/>
        <w:rPr>
          <w:lang w:val="es-ES"/>
        </w:rPr>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EA57BC4" w15:done="0"/>
  <w15:commentEx w15:paraId="0F99C585" w15:done="0"/>
  <w15:commentEx w15:paraId="0EFE8896" w15:done="0"/>
  <w15:commentEx w15:paraId="57A5FFB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EA57BC4" w16cid:durableId="26F7CC27"/>
  <w16cid:commentId w16cid:paraId="0F99C585" w16cid:durableId="26F7CC28"/>
  <w16cid:commentId w16cid:paraId="0EFE8896" w16cid:durableId="26F7CC29"/>
  <w16cid:commentId w16cid:paraId="57A5FFBD" w16cid:durableId="26F7CC2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ngsana New">
    <w:altName w:val="Angsana New"/>
    <w:panose1 w:val="02020603050405020304"/>
    <w:charset w:val="DE"/>
    <w:family w:val="roman"/>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rolina Gattei">
    <w15:presenceInfo w15:providerId="AD" w15:userId="S-1-5-21-436688735-1295613717-1857977687-5028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A13"/>
    <w:rsid w:val="00000535"/>
    <w:rsid w:val="0003660B"/>
    <w:rsid w:val="00081EF1"/>
    <w:rsid w:val="001211C3"/>
    <w:rsid w:val="002278C3"/>
    <w:rsid w:val="00273DD1"/>
    <w:rsid w:val="00467A13"/>
    <w:rsid w:val="00612976"/>
    <w:rsid w:val="006C35A8"/>
    <w:rsid w:val="00864883"/>
    <w:rsid w:val="0096709A"/>
    <w:rsid w:val="009A00D8"/>
    <w:rsid w:val="00B90E27"/>
    <w:rsid w:val="00BE5D1D"/>
    <w:rsid w:val="00C62D1D"/>
    <w:rsid w:val="00D60BD6"/>
    <w:rsid w:val="00D825E8"/>
    <w:rsid w:val="00F116B9"/>
    <w:rsid w:val="00F63DF4"/>
  </w:rsids>
  <m:mathPr>
    <m:mathFont m:val="Cambria Math"/>
    <m:brkBin m:val="before"/>
    <m:brkBinSub m:val="--"/>
    <m:smallFrac m:val="0"/>
    <m:dispDef/>
    <m:lMargin m:val="0"/>
    <m:rMargin m:val="0"/>
    <m:defJc m:val="centerGroup"/>
    <m:wrapIndent m:val="1440"/>
    <m:intLim m:val="subSup"/>
    <m:naryLim m:val="undOvr"/>
  </m:mathPr>
  <w:themeFontLang w:val="en-GB"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C2CAF"/>
  <w15:docId w15:val="{72AB0B74-B8F5-4410-A57D-E29C58D06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8"/>
        <w:lang w:val="en-GB" w:eastAsia="zh-CN" w:bidi="th-TH"/>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7A13"/>
    <w:pPr>
      <w:spacing w:after="0" w:line="240" w:lineRule="auto"/>
    </w:pPr>
    <w:rPr>
      <w:rFonts w:ascii="Calibri" w:eastAsia="Calibri" w:hAnsi="Calibri" w:cs="Calibri"/>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67A13"/>
    <w:rPr>
      <w:color w:val="0000FF"/>
      <w:u w:val="single"/>
    </w:rPr>
  </w:style>
  <w:style w:type="paragraph" w:styleId="BalloonText">
    <w:name w:val="Balloon Text"/>
    <w:basedOn w:val="Normal"/>
    <w:link w:val="BalloonTextChar"/>
    <w:uiPriority w:val="99"/>
    <w:semiHidden/>
    <w:unhideWhenUsed/>
    <w:rsid w:val="00467A13"/>
    <w:rPr>
      <w:rFonts w:ascii="Tahoma" w:hAnsi="Tahoma" w:cs="Angsana New"/>
      <w:sz w:val="16"/>
      <w:szCs w:val="20"/>
    </w:rPr>
  </w:style>
  <w:style w:type="character" w:customStyle="1" w:styleId="BalloonTextChar">
    <w:name w:val="Balloon Text Char"/>
    <w:basedOn w:val="DefaultParagraphFont"/>
    <w:link w:val="BalloonText"/>
    <w:uiPriority w:val="99"/>
    <w:semiHidden/>
    <w:rsid w:val="00467A13"/>
    <w:rPr>
      <w:rFonts w:ascii="Tahoma" w:eastAsia="Calibri" w:hAnsi="Tahoma" w:cs="Angsana New"/>
      <w:sz w:val="16"/>
      <w:szCs w:val="20"/>
      <w:lang w:val="en-US"/>
    </w:rPr>
  </w:style>
  <w:style w:type="character" w:styleId="CommentReference">
    <w:name w:val="annotation reference"/>
    <w:basedOn w:val="DefaultParagraphFont"/>
    <w:uiPriority w:val="99"/>
    <w:semiHidden/>
    <w:unhideWhenUsed/>
    <w:rsid w:val="00F63DF4"/>
    <w:rPr>
      <w:sz w:val="16"/>
      <w:szCs w:val="16"/>
    </w:rPr>
  </w:style>
  <w:style w:type="paragraph" w:styleId="CommentText">
    <w:name w:val="annotation text"/>
    <w:basedOn w:val="Normal"/>
    <w:link w:val="CommentTextChar"/>
    <w:uiPriority w:val="99"/>
    <w:semiHidden/>
    <w:unhideWhenUsed/>
    <w:rsid w:val="00F63DF4"/>
    <w:rPr>
      <w:rFonts w:cs="Angsana New"/>
      <w:sz w:val="20"/>
      <w:szCs w:val="25"/>
    </w:rPr>
  </w:style>
  <w:style w:type="character" w:customStyle="1" w:styleId="CommentTextChar">
    <w:name w:val="Comment Text Char"/>
    <w:basedOn w:val="DefaultParagraphFont"/>
    <w:link w:val="CommentText"/>
    <w:uiPriority w:val="99"/>
    <w:semiHidden/>
    <w:rsid w:val="00F63DF4"/>
    <w:rPr>
      <w:rFonts w:ascii="Calibri" w:eastAsia="Calibri" w:hAnsi="Calibri" w:cs="Angsana New"/>
      <w:sz w:val="20"/>
      <w:szCs w:val="25"/>
      <w:lang w:val="en-US"/>
    </w:rPr>
  </w:style>
  <w:style w:type="paragraph" w:styleId="CommentSubject">
    <w:name w:val="annotation subject"/>
    <w:basedOn w:val="CommentText"/>
    <w:next w:val="CommentText"/>
    <w:link w:val="CommentSubjectChar"/>
    <w:uiPriority w:val="99"/>
    <w:semiHidden/>
    <w:unhideWhenUsed/>
    <w:rsid w:val="00F63DF4"/>
    <w:rPr>
      <w:b/>
      <w:bCs/>
    </w:rPr>
  </w:style>
  <w:style w:type="character" w:customStyle="1" w:styleId="CommentSubjectChar">
    <w:name w:val="Comment Subject Char"/>
    <w:basedOn w:val="CommentTextChar"/>
    <w:link w:val="CommentSubject"/>
    <w:uiPriority w:val="99"/>
    <w:semiHidden/>
    <w:rsid w:val="00F63DF4"/>
    <w:rPr>
      <w:rFonts w:ascii="Calibri" w:eastAsia="Calibri" w:hAnsi="Calibri" w:cs="Angsana New"/>
      <w:b/>
      <w:bCs/>
      <w:sz w:val="20"/>
      <w:szCs w:val="25"/>
      <w:lang w:val="en-US"/>
    </w:rPr>
  </w:style>
  <w:style w:type="character" w:styleId="FollowedHyperlink">
    <w:name w:val="FollowedHyperlink"/>
    <w:basedOn w:val="DefaultParagraphFont"/>
    <w:uiPriority w:val="99"/>
    <w:semiHidden/>
    <w:unhideWhenUsed/>
    <w:rsid w:val="00C62D1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6810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microsoft.com/office/2011/relationships/people" Target="people.xml"/><Relationship Id="rId5" Type="http://schemas.microsoft.com/office/2011/relationships/commentsExtended" Target="commentsExtended.xml"/><Relationship Id="rId10" Type="http://schemas.openxmlformats.org/officeDocument/2006/relationships/fontTable" Target="fontTable.xml"/><Relationship Id="rId4" Type="http://schemas.openxmlformats.org/officeDocument/2006/relationships/comments" Target="comment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1715</TotalTime>
  <Pages>5</Pages>
  <Words>1949</Words>
  <Characters>11115</Characters>
  <Application>Microsoft Office Word</Application>
  <DocSecurity>0</DocSecurity>
  <Lines>92</Lines>
  <Paragraphs>26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13038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Carolina Gattei</cp:lastModifiedBy>
  <cp:revision>7</cp:revision>
  <dcterms:created xsi:type="dcterms:W3CDTF">2022-10-17T16:07:00Z</dcterms:created>
  <dcterms:modified xsi:type="dcterms:W3CDTF">2022-11-23T19:03:00Z</dcterms:modified>
</cp:coreProperties>
</file>